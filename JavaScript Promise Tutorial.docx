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8FF" w:rsidRDefault="00B418FF" w:rsidP="00B418FF">
      <w:pPr>
        <w:pStyle w:val="Heading1"/>
        <w:shd w:val="clear" w:color="auto" w:fill="FFFFFF"/>
        <w:spacing w:before="130" w:beforeAutospacing="0" w:after="130" w:afterAutospacing="0"/>
        <w:rPr>
          <w:rFonts w:ascii="Segoe UI" w:hAnsi="Segoe UI" w:cs="Segoe UI"/>
          <w:b w:val="0"/>
          <w:bCs w:val="0"/>
          <w:color w:val="000000"/>
          <w:sz w:val="55"/>
          <w:szCs w:val="55"/>
        </w:rPr>
      </w:pPr>
      <w:r>
        <w:rPr>
          <w:rFonts w:ascii="Segoe UI" w:hAnsi="Segoe UI" w:cs="Segoe UI"/>
          <w:b w:val="0"/>
          <w:bCs w:val="0"/>
          <w:color w:val="000000"/>
          <w:sz w:val="55"/>
          <w:szCs w:val="55"/>
        </w:rPr>
        <w:t>JavaScript Callbacks</w:t>
      </w:r>
    </w:p>
    <w:p w:rsidR="00E17E24" w:rsidRDefault="00E17E24" w:rsidP="00E17E24">
      <w:pPr>
        <w:pStyle w:val="w3-xlarge"/>
        <w:spacing w:before="240" w:beforeAutospacing="0" w:after="240" w:afterAutospacing="0"/>
        <w:jc w:val="center"/>
        <w:rPr>
          <w:rFonts w:ascii="Verdana" w:hAnsi="Verdana"/>
          <w:color w:val="000000"/>
        </w:rPr>
      </w:pPr>
      <w:r>
        <w:rPr>
          <w:rFonts w:ascii="Verdana" w:hAnsi="Verdana"/>
          <w:i/>
          <w:iCs/>
          <w:color w:val="000000"/>
        </w:rPr>
        <w:t>"I will call back later!"</w:t>
      </w:r>
    </w:p>
    <w:p w:rsidR="00E17E24" w:rsidRDefault="00E17E24" w:rsidP="00E17E24">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A callback is a function passed as an argument to another function</w:t>
      </w:r>
    </w:p>
    <w:p w:rsidR="00E17E24" w:rsidRDefault="00E17E24" w:rsidP="00E17E24">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This technique allows a function to call another function</w:t>
      </w:r>
    </w:p>
    <w:p w:rsidR="00E17E24" w:rsidRDefault="00E17E24" w:rsidP="00E17E24">
      <w:pPr>
        <w:pStyle w:val="NormalWeb"/>
        <w:spacing w:before="240" w:beforeAutospacing="0" w:after="240" w:afterAutospacing="0"/>
        <w:jc w:val="center"/>
        <w:rPr>
          <w:rFonts w:ascii="Verdana" w:hAnsi="Verdana"/>
          <w:color w:val="000000"/>
          <w:sz w:val="20"/>
          <w:szCs w:val="20"/>
        </w:rPr>
      </w:pPr>
      <w:r>
        <w:rPr>
          <w:rFonts w:ascii="Verdana" w:hAnsi="Verdana"/>
          <w:color w:val="000000"/>
          <w:sz w:val="20"/>
          <w:szCs w:val="20"/>
        </w:rPr>
        <w:t>A callback function can run after another function has finished</w:t>
      </w:r>
    </w:p>
    <w:p w:rsidR="00E17E24" w:rsidRDefault="00E17E24" w:rsidP="00E17E24">
      <w:pPr>
        <w:pStyle w:val="Heading2"/>
        <w:shd w:val="clear" w:color="auto" w:fill="FFFFFF"/>
        <w:spacing w:before="130" w:after="130"/>
        <w:rPr>
          <w:rFonts w:ascii="Segoe UI" w:hAnsi="Segoe UI" w:cs="Segoe UI"/>
          <w:b w:val="0"/>
          <w:bCs w:val="0"/>
          <w:color w:val="000000"/>
          <w:sz w:val="42"/>
          <w:szCs w:val="42"/>
        </w:rPr>
      </w:pPr>
      <w:r>
        <w:rPr>
          <w:rFonts w:ascii="Segoe UI" w:hAnsi="Segoe UI" w:cs="Segoe UI"/>
          <w:b w:val="0"/>
          <w:bCs w:val="0"/>
          <w:color w:val="000000"/>
          <w:sz w:val="42"/>
          <w:szCs w:val="42"/>
        </w:rPr>
        <w:t>Function Sequence</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JavaScript functions are executed in the sequence they are called. Not in the sequence they are defined.</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This example will end up displaying "Goodbye":</w:t>
      </w:r>
    </w:p>
    <w:p w:rsidR="00B418FF" w:rsidRDefault="00E17E24" w:rsidP="007C3A4C">
      <w:pPr>
        <w:shd w:val="clear" w:color="auto" w:fill="FFFFFF"/>
        <w:spacing w:after="0" w:line="240" w:lineRule="auto"/>
        <w:textAlignment w:val="baseline"/>
        <w:outlineLvl w:val="0"/>
        <w:rPr>
          <w:rFonts w:ascii="Consolas" w:hAnsi="Consolas"/>
          <w:color w:val="000000"/>
          <w:sz w:val="20"/>
          <w:szCs w:val="20"/>
          <w:shd w:val="clear" w:color="auto" w:fill="FFFFFF"/>
        </w:rPr>
      </w:pPr>
      <w:r>
        <w:rPr>
          <w:rStyle w:val="jskeywordcolor"/>
          <w:rFonts w:ascii="Consolas" w:hAnsi="Consolas"/>
          <w:color w:val="0000CD"/>
          <w:sz w:val="20"/>
          <w:szCs w:val="20"/>
          <w:shd w:val="clear" w:color="auto" w:fill="FFFFFF"/>
        </w:rPr>
        <w:t>function</w:t>
      </w:r>
      <w:r>
        <w:rPr>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myFirst</w:t>
      </w:r>
      <w:proofErr w:type="spellEnd"/>
      <w:r>
        <w:rPr>
          <w:rFonts w:ascii="Consolas" w:hAnsi="Consolas"/>
          <w:color w:val="000000"/>
          <w:sz w:val="20"/>
          <w:szCs w:val="20"/>
          <w:shd w:val="clear" w:color="auto" w:fill="FFFFFF"/>
        </w:rPr>
        <w:t>() {</w:t>
      </w:r>
      <w:r>
        <w:rPr>
          <w:rFonts w:ascii="Consolas" w:hAnsi="Consolas"/>
          <w:color w:val="000000"/>
          <w:sz w:val="20"/>
          <w:szCs w:val="20"/>
        </w:rPr>
        <w:br/>
      </w:r>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myDisplayer</w:t>
      </w:r>
      <w:proofErr w:type="spellEnd"/>
      <w:r>
        <w:rPr>
          <w:rFonts w:ascii="Consolas" w:hAnsi="Consolas"/>
          <w:color w:val="000000"/>
          <w:sz w:val="20"/>
          <w:szCs w:val="20"/>
          <w:shd w:val="clear" w:color="auto" w:fill="FFFFFF"/>
        </w:rPr>
        <w:t>(</w:t>
      </w:r>
      <w:r>
        <w:rPr>
          <w:rStyle w:val="jsstringcolor"/>
          <w:rFonts w:ascii="Consolas" w:hAnsi="Consolas"/>
          <w:color w:val="A52A2A"/>
          <w:sz w:val="20"/>
          <w:szCs w:val="20"/>
          <w:shd w:val="clear" w:color="auto" w:fill="FFFFFF"/>
        </w:rPr>
        <w:t>"Hello"</w:t>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rPr>
        <w:br/>
      </w:r>
      <w:r>
        <w:rPr>
          <w:rStyle w:val="jskeywordcolor"/>
          <w:rFonts w:ascii="Consolas" w:hAnsi="Consolas"/>
          <w:color w:val="0000CD"/>
          <w:sz w:val="20"/>
          <w:szCs w:val="20"/>
          <w:shd w:val="clear" w:color="auto" w:fill="FFFFFF"/>
        </w:rPr>
        <w:t>function</w:t>
      </w:r>
      <w:r>
        <w:rPr>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mySecond</w:t>
      </w:r>
      <w:proofErr w:type="spellEnd"/>
      <w:r>
        <w:rPr>
          <w:rFonts w:ascii="Consolas" w:hAnsi="Consolas"/>
          <w:color w:val="000000"/>
          <w:sz w:val="20"/>
          <w:szCs w:val="20"/>
          <w:shd w:val="clear" w:color="auto" w:fill="FFFFFF"/>
        </w:rPr>
        <w:t>() {</w:t>
      </w:r>
      <w:r>
        <w:rPr>
          <w:rFonts w:ascii="Consolas" w:hAnsi="Consolas"/>
          <w:color w:val="000000"/>
          <w:sz w:val="20"/>
          <w:szCs w:val="20"/>
        </w:rPr>
        <w:br/>
      </w:r>
      <w:r>
        <w:rPr>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myDisplayer</w:t>
      </w:r>
      <w:proofErr w:type="spellEnd"/>
      <w:r>
        <w:rPr>
          <w:rFonts w:ascii="Consolas" w:hAnsi="Consolas"/>
          <w:color w:val="000000"/>
          <w:sz w:val="20"/>
          <w:szCs w:val="20"/>
          <w:shd w:val="clear" w:color="auto" w:fill="FFFFFF"/>
        </w:rPr>
        <w:t>(</w:t>
      </w:r>
      <w:r>
        <w:rPr>
          <w:rStyle w:val="jsstringcolor"/>
          <w:rFonts w:ascii="Consolas" w:hAnsi="Consolas"/>
          <w:color w:val="A52A2A"/>
          <w:sz w:val="20"/>
          <w:szCs w:val="20"/>
          <w:shd w:val="clear" w:color="auto" w:fill="FFFFFF"/>
        </w:rPr>
        <w:t>"Goodbye"</w:t>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rPr>
        <w:br/>
      </w:r>
      <w:proofErr w:type="spellStart"/>
      <w:r>
        <w:rPr>
          <w:rFonts w:ascii="Consolas" w:hAnsi="Consolas"/>
          <w:color w:val="000000"/>
          <w:sz w:val="20"/>
          <w:szCs w:val="20"/>
          <w:shd w:val="clear" w:color="auto" w:fill="FFFFFF"/>
        </w:rPr>
        <w:t>myFirst</w:t>
      </w:r>
      <w:proofErr w:type="spellEnd"/>
      <w:r>
        <w:rPr>
          <w:rFonts w:ascii="Consolas" w:hAnsi="Consolas"/>
          <w:color w:val="000000"/>
          <w:sz w:val="20"/>
          <w:szCs w:val="20"/>
          <w:shd w:val="clear" w:color="auto" w:fill="FFFFFF"/>
        </w:rPr>
        <w:t>();</w:t>
      </w:r>
      <w:r>
        <w:rPr>
          <w:rFonts w:ascii="Consolas" w:hAnsi="Consolas"/>
          <w:color w:val="000000"/>
          <w:sz w:val="20"/>
          <w:szCs w:val="20"/>
        </w:rPr>
        <w:br/>
      </w:r>
      <w:proofErr w:type="spellStart"/>
      <w:r>
        <w:rPr>
          <w:rFonts w:ascii="Consolas" w:hAnsi="Consolas"/>
          <w:color w:val="000000"/>
          <w:sz w:val="20"/>
          <w:szCs w:val="20"/>
          <w:shd w:val="clear" w:color="auto" w:fill="FFFFFF"/>
        </w:rPr>
        <w:t>mySecond</w:t>
      </w:r>
      <w:proofErr w:type="spellEnd"/>
      <w:r>
        <w:rPr>
          <w:rFonts w:ascii="Consolas" w:hAnsi="Consolas"/>
          <w:color w:val="000000"/>
          <w:sz w:val="20"/>
          <w:szCs w:val="20"/>
          <w:shd w:val="clear" w:color="auto" w:fill="FFFFFF"/>
        </w:rPr>
        <w:t>();</w:t>
      </w:r>
    </w:p>
    <w:p w:rsidR="00E17E24" w:rsidRDefault="00E17E24" w:rsidP="007C3A4C">
      <w:pPr>
        <w:shd w:val="clear" w:color="auto" w:fill="FFFFFF"/>
        <w:spacing w:after="0" w:line="240" w:lineRule="auto"/>
        <w:textAlignment w:val="baseline"/>
        <w:outlineLvl w:val="0"/>
        <w:rPr>
          <w:rFonts w:ascii="Consolas" w:hAnsi="Consolas"/>
          <w:color w:val="000000"/>
          <w:sz w:val="20"/>
          <w:szCs w:val="20"/>
          <w:shd w:val="clear" w:color="auto" w:fill="FFFFFF"/>
        </w:rPr>
      </w:pPr>
    </w:p>
    <w:p w:rsidR="00E17E24" w:rsidRDefault="00E17E24" w:rsidP="00E17E24">
      <w:pPr>
        <w:pStyle w:val="Heading2"/>
        <w:shd w:val="clear" w:color="auto" w:fill="FFFFFF"/>
        <w:spacing w:before="130" w:after="130"/>
        <w:rPr>
          <w:rFonts w:ascii="Segoe UI" w:hAnsi="Segoe UI" w:cs="Segoe UI"/>
          <w:b w:val="0"/>
          <w:bCs w:val="0"/>
          <w:color w:val="000000"/>
          <w:sz w:val="42"/>
          <w:szCs w:val="42"/>
        </w:rPr>
      </w:pPr>
      <w:r>
        <w:rPr>
          <w:rFonts w:ascii="Segoe UI" w:hAnsi="Segoe UI" w:cs="Segoe UI"/>
          <w:b w:val="0"/>
          <w:bCs w:val="0"/>
          <w:color w:val="000000"/>
          <w:sz w:val="42"/>
          <w:szCs w:val="42"/>
        </w:rPr>
        <w:t>Sequence Control</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Sometimes you would like to have better control over when to execute a function.</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Suppose you want to do a calculation, and then display the result.</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You could call a calculator function (</w:t>
      </w:r>
      <w:proofErr w:type="spellStart"/>
      <w:r>
        <w:rPr>
          <w:rStyle w:val="HTMLCode"/>
          <w:rFonts w:ascii="Consolas" w:hAnsi="Consolas"/>
          <w:color w:val="DC143C"/>
        </w:rPr>
        <w:t>myCalculator</w:t>
      </w:r>
      <w:proofErr w:type="spellEnd"/>
      <w:r>
        <w:rPr>
          <w:rFonts w:ascii="Verdana" w:hAnsi="Verdana"/>
          <w:color w:val="000000"/>
          <w:sz w:val="20"/>
          <w:szCs w:val="20"/>
        </w:rPr>
        <w:t>), save the result, and then call another function (</w:t>
      </w:r>
      <w:proofErr w:type="spellStart"/>
      <w:r>
        <w:rPr>
          <w:rStyle w:val="HTMLCode"/>
          <w:rFonts w:ascii="Consolas" w:hAnsi="Consolas"/>
          <w:color w:val="DC143C"/>
        </w:rPr>
        <w:t>myDisplayer</w:t>
      </w:r>
      <w:proofErr w:type="spellEnd"/>
      <w:r>
        <w:rPr>
          <w:rFonts w:ascii="Verdana" w:hAnsi="Verdana"/>
          <w:color w:val="000000"/>
          <w:sz w:val="20"/>
          <w:szCs w:val="20"/>
        </w:rPr>
        <w:t>) to display the result:</w:t>
      </w:r>
    </w:p>
    <w:p w:rsidR="00E17E24" w:rsidRDefault="00E17E24" w:rsidP="007C3A4C">
      <w:pPr>
        <w:shd w:val="clear" w:color="auto" w:fill="FFFFFF"/>
        <w:spacing w:after="0" w:line="240" w:lineRule="auto"/>
        <w:textAlignment w:val="baseline"/>
        <w:outlineLvl w:val="0"/>
        <w:rPr>
          <w:rFonts w:ascii="Consolas" w:hAnsi="Consolas"/>
          <w:color w:val="000000"/>
          <w:sz w:val="20"/>
          <w:szCs w:val="20"/>
          <w:shd w:val="clear" w:color="auto" w:fill="FFFFFF"/>
        </w:rPr>
      </w:pPr>
      <w:r>
        <w:rPr>
          <w:rStyle w:val="jskeywordcolor"/>
          <w:rFonts w:ascii="Consolas" w:hAnsi="Consolas"/>
          <w:color w:val="0000CD"/>
          <w:sz w:val="20"/>
          <w:szCs w:val="20"/>
          <w:shd w:val="clear" w:color="auto" w:fill="FFFFFF"/>
        </w:rPr>
        <w:t>function</w:t>
      </w:r>
      <w:r>
        <w:rPr>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myDisplayer</w:t>
      </w:r>
      <w:proofErr w:type="spellEnd"/>
      <w:r>
        <w:rPr>
          <w:rFonts w:ascii="Consolas" w:hAnsi="Consolas"/>
          <w:color w:val="000000"/>
          <w:sz w:val="20"/>
          <w:szCs w:val="20"/>
          <w:shd w:val="clear" w:color="auto" w:fill="FFFFFF"/>
        </w:rPr>
        <w:t>(some) {</w:t>
      </w:r>
      <w:r>
        <w:rPr>
          <w:rFonts w:ascii="Consolas" w:hAnsi="Consolas"/>
          <w:color w:val="000000"/>
          <w:sz w:val="20"/>
          <w:szCs w:val="20"/>
        </w:rPr>
        <w:br/>
      </w:r>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document.</w:t>
      </w:r>
      <w:r>
        <w:rPr>
          <w:rStyle w:val="jspropertycolor"/>
          <w:rFonts w:ascii="Consolas" w:hAnsi="Consolas"/>
          <w:color w:val="000000"/>
          <w:shd w:val="clear" w:color="auto" w:fill="FFFFFF"/>
        </w:rPr>
        <w:t>getElementById</w:t>
      </w:r>
      <w:proofErr w:type="spellEnd"/>
      <w:r>
        <w:rPr>
          <w:rFonts w:ascii="Consolas" w:hAnsi="Consolas"/>
          <w:color w:val="000000"/>
          <w:sz w:val="20"/>
          <w:szCs w:val="20"/>
          <w:shd w:val="clear" w:color="auto" w:fill="FFFFFF"/>
        </w:rPr>
        <w:t>(</w:t>
      </w:r>
      <w:r>
        <w:rPr>
          <w:rStyle w:val="jsstringcolor"/>
          <w:rFonts w:ascii="Consolas" w:hAnsi="Consolas"/>
          <w:color w:val="A52A2A"/>
          <w:sz w:val="20"/>
          <w:szCs w:val="20"/>
          <w:shd w:val="clear" w:color="auto" w:fill="FFFFFF"/>
        </w:rPr>
        <w:t>"demo"</w:t>
      </w:r>
      <w:r>
        <w:rPr>
          <w:rFonts w:ascii="Consolas" w:hAnsi="Consolas"/>
          <w:color w:val="000000"/>
          <w:sz w:val="20"/>
          <w:szCs w:val="20"/>
          <w:shd w:val="clear" w:color="auto" w:fill="FFFFFF"/>
        </w:rPr>
        <w:t>).</w:t>
      </w:r>
      <w:proofErr w:type="spellStart"/>
      <w:r>
        <w:rPr>
          <w:rStyle w:val="jspropertycolor"/>
          <w:rFonts w:ascii="Consolas" w:hAnsi="Consolas"/>
          <w:color w:val="000000"/>
          <w:shd w:val="clear" w:color="auto" w:fill="FFFFFF"/>
        </w:rPr>
        <w:t>innerHTML</w:t>
      </w:r>
      <w:proofErr w:type="spellEnd"/>
      <w:r>
        <w:rPr>
          <w:rFonts w:ascii="Consolas" w:hAnsi="Consolas"/>
          <w:color w:val="000000"/>
          <w:sz w:val="20"/>
          <w:szCs w:val="20"/>
          <w:shd w:val="clear" w:color="auto" w:fill="FFFFFF"/>
        </w:rPr>
        <w:t> = some;</w:t>
      </w:r>
      <w:r>
        <w:rPr>
          <w:rFonts w:ascii="Consolas" w:hAnsi="Consolas"/>
          <w:color w:val="000000"/>
          <w:sz w:val="20"/>
          <w:szCs w:val="20"/>
        </w:rPr>
        <w:br/>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rPr>
        <w:br/>
      </w:r>
      <w:r>
        <w:rPr>
          <w:rStyle w:val="jskeywordcolor"/>
          <w:rFonts w:ascii="Consolas" w:hAnsi="Consolas"/>
          <w:color w:val="0000CD"/>
          <w:sz w:val="20"/>
          <w:szCs w:val="20"/>
          <w:shd w:val="clear" w:color="auto" w:fill="FFFFFF"/>
        </w:rPr>
        <w:t>function</w:t>
      </w:r>
      <w:r>
        <w:rPr>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myCalculator</w:t>
      </w:r>
      <w:proofErr w:type="spellEnd"/>
      <w:r>
        <w:rPr>
          <w:rFonts w:ascii="Consolas" w:hAnsi="Consolas"/>
          <w:color w:val="000000"/>
          <w:sz w:val="20"/>
          <w:szCs w:val="20"/>
          <w:shd w:val="clear" w:color="auto" w:fill="FFFFFF"/>
        </w:rPr>
        <w:t>(num1, num2) {</w:t>
      </w:r>
      <w:r>
        <w:rPr>
          <w:rFonts w:ascii="Consolas" w:hAnsi="Consolas"/>
          <w:color w:val="000000"/>
          <w:sz w:val="20"/>
          <w:szCs w:val="20"/>
        </w:rPr>
        <w:br/>
      </w:r>
      <w:r>
        <w:rPr>
          <w:rFonts w:ascii="Consolas" w:hAnsi="Consolas"/>
          <w:color w:val="000000"/>
          <w:sz w:val="20"/>
          <w:szCs w:val="20"/>
          <w:shd w:val="clear" w:color="auto" w:fill="FFFFFF"/>
        </w:rPr>
        <w:t>  </w:t>
      </w:r>
      <w:r>
        <w:rPr>
          <w:rStyle w:val="jskeywordcolor"/>
          <w:rFonts w:ascii="Consolas" w:hAnsi="Consolas"/>
          <w:color w:val="0000CD"/>
          <w:sz w:val="20"/>
          <w:szCs w:val="20"/>
          <w:shd w:val="clear" w:color="auto" w:fill="FFFFFF"/>
        </w:rPr>
        <w:t>let</w:t>
      </w:r>
      <w:r>
        <w:rPr>
          <w:rFonts w:ascii="Consolas" w:hAnsi="Consolas"/>
          <w:color w:val="000000"/>
          <w:sz w:val="20"/>
          <w:szCs w:val="20"/>
          <w:shd w:val="clear" w:color="auto" w:fill="FFFFFF"/>
        </w:rPr>
        <w:t> sum = num1 + num2;</w:t>
      </w:r>
      <w:r>
        <w:rPr>
          <w:rFonts w:ascii="Consolas" w:hAnsi="Consolas"/>
          <w:color w:val="000000"/>
          <w:sz w:val="20"/>
          <w:szCs w:val="20"/>
        </w:rPr>
        <w:br/>
      </w:r>
      <w:r>
        <w:rPr>
          <w:rFonts w:ascii="Consolas" w:hAnsi="Consolas"/>
          <w:color w:val="000000"/>
          <w:sz w:val="20"/>
          <w:szCs w:val="20"/>
          <w:shd w:val="clear" w:color="auto" w:fill="FFFFFF"/>
        </w:rPr>
        <w:t>  </w:t>
      </w:r>
      <w:r>
        <w:rPr>
          <w:rStyle w:val="jskeywordcolor"/>
          <w:rFonts w:ascii="Consolas" w:hAnsi="Consolas"/>
          <w:color w:val="0000CD"/>
          <w:sz w:val="20"/>
          <w:szCs w:val="20"/>
          <w:shd w:val="clear" w:color="auto" w:fill="FFFFFF"/>
        </w:rPr>
        <w:t>return</w:t>
      </w:r>
      <w:r>
        <w:rPr>
          <w:rFonts w:ascii="Consolas" w:hAnsi="Consolas"/>
          <w:color w:val="000000"/>
          <w:sz w:val="20"/>
          <w:szCs w:val="20"/>
          <w:shd w:val="clear" w:color="auto" w:fill="FFFFFF"/>
        </w:rPr>
        <w:t> sum;</w:t>
      </w:r>
      <w:r>
        <w:rPr>
          <w:rFonts w:ascii="Consolas" w:hAnsi="Consolas"/>
          <w:color w:val="000000"/>
          <w:sz w:val="20"/>
          <w:szCs w:val="20"/>
        </w:rPr>
        <w:br/>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rPr>
        <w:br/>
      </w:r>
      <w:r>
        <w:rPr>
          <w:rStyle w:val="jskeywordcolor"/>
          <w:rFonts w:ascii="Consolas" w:hAnsi="Consolas"/>
          <w:color w:val="0000CD"/>
          <w:sz w:val="20"/>
          <w:szCs w:val="20"/>
          <w:shd w:val="clear" w:color="auto" w:fill="FFFFFF"/>
        </w:rPr>
        <w:lastRenderedPageBreak/>
        <w:t>let</w:t>
      </w:r>
      <w:r>
        <w:rPr>
          <w:rFonts w:ascii="Consolas" w:hAnsi="Consolas"/>
          <w:color w:val="000000"/>
          <w:sz w:val="20"/>
          <w:szCs w:val="20"/>
          <w:shd w:val="clear" w:color="auto" w:fill="FFFFFF"/>
        </w:rPr>
        <w:t xml:space="preserve"> result = </w:t>
      </w:r>
      <w:proofErr w:type="spellStart"/>
      <w:r>
        <w:rPr>
          <w:rFonts w:ascii="Consolas" w:hAnsi="Consolas"/>
          <w:color w:val="000000"/>
          <w:sz w:val="20"/>
          <w:szCs w:val="20"/>
          <w:shd w:val="clear" w:color="auto" w:fill="FFFFFF"/>
        </w:rPr>
        <w:t>myCalculator</w:t>
      </w:r>
      <w:proofErr w:type="spellEnd"/>
      <w:r>
        <w:rPr>
          <w:rFonts w:ascii="Consolas" w:hAnsi="Consolas"/>
          <w:color w:val="000000"/>
          <w:sz w:val="20"/>
          <w:szCs w:val="20"/>
          <w:shd w:val="clear" w:color="auto" w:fill="FFFFFF"/>
        </w:rPr>
        <w:t>(</w:t>
      </w:r>
      <w:r>
        <w:rPr>
          <w:rStyle w:val="jsnumbercolor"/>
          <w:rFonts w:ascii="Consolas" w:hAnsi="Consolas"/>
          <w:color w:val="FF0000"/>
          <w:sz w:val="20"/>
          <w:szCs w:val="20"/>
          <w:shd w:val="clear" w:color="auto" w:fill="FFFFFF"/>
        </w:rPr>
        <w:t>5</w:t>
      </w:r>
      <w:r>
        <w:rPr>
          <w:rFonts w:ascii="Consolas" w:hAnsi="Consolas"/>
          <w:color w:val="000000"/>
          <w:sz w:val="20"/>
          <w:szCs w:val="20"/>
          <w:shd w:val="clear" w:color="auto" w:fill="FFFFFF"/>
        </w:rPr>
        <w:t>, </w:t>
      </w:r>
      <w:r>
        <w:rPr>
          <w:rStyle w:val="jsnumbercolor"/>
          <w:rFonts w:ascii="Consolas" w:hAnsi="Consolas"/>
          <w:color w:val="FF0000"/>
          <w:sz w:val="20"/>
          <w:szCs w:val="20"/>
          <w:shd w:val="clear" w:color="auto" w:fill="FFFFFF"/>
        </w:rPr>
        <w:t>5</w:t>
      </w:r>
      <w:r>
        <w:rPr>
          <w:rFonts w:ascii="Consolas" w:hAnsi="Consolas"/>
          <w:color w:val="000000"/>
          <w:sz w:val="20"/>
          <w:szCs w:val="20"/>
          <w:shd w:val="clear" w:color="auto" w:fill="FFFFFF"/>
        </w:rPr>
        <w:t>);</w:t>
      </w:r>
      <w:r>
        <w:rPr>
          <w:rFonts w:ascii="Consolas" w:hAnsi="Consolas"/>
          <w:color w:val="000000"/>
          <w:sz w:val="20"/>
          <w:szCs w:val="20"/>
        </w:rPr>
        <w:br/>
      </w:r>
      <w:proofErr w:type="spellStart"/>
      <w:r>
        <w:rPr>
          <w:rFonts w:ascii="Consolas" w:hAnsi="Consolas"/>
          <w:color w:val="000000"/>
          <w:sz w:val="20"/>
          <w:szCs w:val="20"/>
          <w:shd w:val="clear" w:color="auto" w:fill="FFFFFF"/>
        </w:rPr>
        <w:t>myDisplayer</w:t>
      </w:r>
      <w:proofErr w:type="spellEnd"/>
      <w:r>
        <w:rPr>
          <w:rFonts w:ascii="Consolas" w:hAnsi="Consolas"/>
          <w:color w:val="000000"/>
          <w:sz w:val="20"/>
          <w:szCs w:val="20"/>
          <w:shd w:val="clear" w:color="auto" w:fill="FFFFFF"/>
        </w:rPr>
        <w:t>(result);</w:t>
      </w:r>
    </w:p>
    <w:p w:rsidR="00E17E24" w:rsidRDefault="00E17E24" w:rsidP="007C3A4C">
      <w:pPr>
        <w:shd w:val="clear" w:color="auto" w:fill="FFFFFF"/>
        <w:spacing w:after="0" w:line="240" w:lineRule="auto"/>
        <w:textAlignment w:val="baseline"/>
        <w:outlineLvl w:val="0"/>
        <w:rPr>
          <w:rFonts w:ascii="Consolas" w:hAnsi="Consolas"/>
          <w:color w:val="000000"/>
          <w:sz w:val="20"/>
          <w:szCs w:val="20"/>
          <w:shd w:val="clear" w:color="auto" w:fill="FFFFFF"/>
        </w:rPr>
      </w:pPr>
    </w:p>
    <w:p w:rsidR="00E17E24" w:rsidRDefault="00E17E24" w:rsidP="007C3A4C">
      <w:pPr>
        <w:shd w:val="clear" w:color="auto" w:fill="FFFFFF"/>
        <w:spacing w:after="0" w:line="240" w:lineRule="auto"/>
        <w:textAlignment w:val="baseline"/>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Or, you could call a calculator function (</w:t>
      </w:r>
      <w:proofErr w:type="spellStart"/>
      <w:r>
        <w:rPr>
          <w:rStyle w:val="HTMLCode"/>
          <w:rFonts w:ascii="Consolas" w:eastAsiaTheme="minorHAnsi" w:hAnsi="Consolas"/>
          <w:color w:val="DC143C"/>
        </w:rPr>
        <w:t>myCalculator</w:t>
      </w:r>
      <w:proofErr w:type="spellEnd"/>
      <w:r>
        <w:rPr>
          <w:rFonts w:ascii="Verdana" w:hAnsi="Verdana"/>
          <w:color w:val="000000"/>
          <w:sz w:val="20"/>
          <w:szCs w:val="20"/>
          <w:shd w:val="clear" w:color="auto" w:fill="FFFFFF"/>
        </w:rPr>
        <w:t>), and let the calculator function call the display function (</w:t>
      </w:r>
      <w:proofErr w:type="spellStart"/>
      <w:r>
        <w:rPr>
          <w:rStyle w:val="HTMLCode"/>
          <w:rFonts w:ascii="Consolas" w:eastAsiaTheme="minorHAnsi" w:hAnsi="Consolas"/>
          <w:color w:val="DC143C"/>
        </w:rPr>
        <w:t>myDisplayer</w:t>
      </w:r>
      <w:proofErr w:type="spellEnd"/>
      <w:r>
        <w:rPr>
          <w:rFonts w:ascii="Verdana" w:hAnsi="Verdana"/>
          <w:color w:val="000000"/>
          <w:sz w:val="20"/>
          <w:szCs w:val="20"/>
          <w:shd w:val="clear" w:color="auto" w:fill="FFFFFF"/>
        </w:rPr>
        <w:t>):</w:t>
      </w:r>
    </w:p>
    <w:p w:rsidR="00E17E24" w:rsidRDefault="00E17E24" w:rsidP="007C3A4C">
      <w:pPr>
        <w:shd w:val="clear" w:color="auto" w:fill="FFFFFF"/>
        <w:spacing w:after="0" w:line="240" w:lineRule="auto"/>
        <w:textAlignment w:val="baseline"/>
        <w:outlineLvl w:val="0"/>
        <w:rPr>
          <w:rFonts w:ascii="Verdana" w:hAnsi="Verdana"/>
          <w:color w:val="000000"/>
          <w:sz w:val="20"/>
          <w:szCs w:val="20"/>
          <w:shd w:val="clear" w:color="auto" w:fill="FFFFFF"/>
        </w:rPr>
      </w:pPr>
    </w:p>
    <w:p w:rsidR="00E17E24" w:rsidRDefault="00E17E24" w:rsidP="007C3A4C">
      <w:pPr>
        <w:shd w:val="clear" w:color="auto" w:fill="FFFFFF"/>
        <w:spacing w:after="0" w:line="240" w:lineRule="auto"/>
        <w:textAlignment w:val="baseline"/>
        <w:outlineLvl w:val="0"/>
        <w:rPr>
          <w:rFonts w:ascii="Consolas" w:hAnsi="Consolas"/>
          <w:color w:val="000000"/>
          <w:sz w:val="20"/>
          <w:szCs w:val="20"/>
          <w:shd w:val="clear" w:color="auto" w:fill="FFFFFF"/>
        </w:rPr>
      </w:pPr>
      <w:r>
        <w:rPr>
          <w:rStyle w:val="jskeywordcolor"/>
          <w:rFonts w:ascii="Consolas" w:hAnsi="Consolas"/>
          <w:color w:val="0000CD"/>
          <w:sz w:val="20"/>
          <w:szCs w:val="20"/>
          <w:shd w:val="clear" w:color="auto" w:fill="FFFFFF"/>
        </w:rPr>
        <w:t>function</w:t>
      </w:r>
      <w:r>
        <w:rPr>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myDisplayer</w:t>
      </w:r>
      <w:proofErr w:type="spellEnd"/>
      <w:r>
        <w:rPr>
          <w:rFonts w:ascii="Consolas" w:hAnsi="Consolas"/>
          <w:color w:val="000000"/>
          <w:sz w:val="20"/>
          <w:szCs w:val="20"/>
          <w:shd w:val="clear" w:color="auto" w:fill="FFFFFF"/>
        </w:rPr>
        <w:t>(some) {</w:t>
      </w:r>
      <w:r>
        <w:rPr>
          <w:rFonts w:ascii="Consolas" w:hAnsi="Consolas"/>
          <w:color w:val="000000"/>
          <w:sz w:val="20"/>
          <w:szCs w:val="20"/>
        </w:rPr>
        <w:br/>
      </w:r>
      <w:r>
        <w:rPr>
          <w:rFonts w:ascii="Consolas" w:hAnsi="Consolas"/>
          <w:color w:val="000000"/>
          <w:sz w:val="20"/>
          <w:szCs w:val="20"/>
          <w:shd w:val="clear" w:color="auto" w:fill="FFFFFF"/>
        </w:rPr>
        <w:t xml:space="preserve">  </w:t>
      </w:r>
      <w:proofErr w:type="spellStart"/>
      <w:r>
        <w:rPr>
          <w:rFonts w:ascii="Consolas" w:hAnsi="Consolas"/>
          <w:color w:val="000000"/>
          <w:sz w:val="20"/>
          <w:szCs w:val="20"/>
          <w:shd w:val="clear" w:color="auto" w:fill="FFFFFF"/>
        </w:rPr>
        <w:t>document.</w:t>
      </w:r>
      <w:r>
        <w:rPr>
          <w:rStyle w:val="jspropertycolor"/>
          <w:rFonts w:ascii="Consolas" w:hAnsi="Consolas"/>
          <w:color w:val="000000"/>
          <w:sz w:val="20"/>
          <w:szCs w:val="20"/>
          <w:shd w:val="clear" w:color="auto" w:fill="FFFFFF"/>
        </w:rPr>
        <w:t>getElementById</w:t>
      </w:r>
      <w:proofErr w:type="spellEnd"/>
      <w:r>
        <w:rPr>
          <w:rFonts w:ascii="Consolas" w:hAnsi="Consolas"/>
          <w:color w:val="000000"/>
          <w:sz w:val="20"/>
          <w:szCs w:val="20"/>
          <w:shd w:val="clear" w:color="auto" w:fill="FFFFFF"/>
        </w:rPr>
        <w:t>(</w:t>
      </w:r>
      <w:r>
        <w:rPr>
          <w:rStyle w:val="jsstringcolor"/>
          <w:rFonts w:ascii="Consolas" w:hAnsi="Consolas"/>
          <w:color w:val="A52A2A"/>
          <w:shd w:val="clear" w:color="auto" w:fill="FFFFFF"/>
        </w:rPr>
        <w:t>"demo"</w:t>
      </w:r>
      <w:r>
        <w:rPr>
          <w:rFonts w:ascii="Consolas" w:hAnsi="Consolas"/>
          <w:color w:val="000000"/>
          <w:sz w:val="20"/>
          <w:szCs w:val="20"/>
          <w:shd w:val="clear" w:color="auto" w:fill="FFFFFF"/>
        </w:rPr>
        <w:t>).</w:t>
      </w:r>
      <w:proofErr w:type="spellStart"/>
      <w:r>
        <w:rPr>
          <w:rStyle w:val="jspropertycolor"/>
          <w:rFonts w:ascii="Consolas" w:hAnsi="Consolas"/>
          <w:color w:val="000000"/>
          <w:sz w:val="20"/>
          <w:szCs w:val="20"/>
          <w:shd w:val="clear" w:color="auto" w:fill="FFFFFF"/>
        </w:rPr>
        <w:t>innerHTML</w:t>
      </w:r>
      <w:proofErr w:type="spellEnd"/>
      <w:r>
        <w:rPr>
          <w:rFonts w:ascii="Consolas" w:hAnsi="Consolas"/>
          <w:color w:val="000000"/>
          <w:sz w:val="20"/>
          <w:szCs w:val="20"/>
          <w:shd w:val="clear" w:color="auto" w:fill="FFFFFF"/>
        </w:rPr>
        <w:t> = some;</w:t>
      </w:r>
      <w:r>
        <w:rPr>
          <w:rFonts w:ascii="Consolas" w:hAnsi="Consolas"/>
          <w:color w:val="000000"/>
          <w:sz w:val="20"/>
          <w:szCs w:val="20"/>
        </w:rPr>
        <w:br/>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rPr>
        <w:br/>
      </w:r>
      <w:r>
        <w:rPr>
          <w:rStyle w:val="jskeywordcolor"/>
          <w:rFonts w:ascii="Consolas" w:hAnsi="Consolas"/>
          <w:color w:val="0000CD"/>
          <w:sz w:val="20"/>
          <w:szCs w:val="20"/>
          <w:shd w:val="clear" w:color="auto" w:fill="FFFFFF"/>
        </w:rPr>
        <w:t>function</w:t>
      </w:r>
      <w:r>
        <w:rPr>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myCalculator</w:t>
      </w:r>
      <w:proofErr w:type="spellEnd"/>
      <w:r>
        <w:rPr>
          <w:rFonts w:ascii="Consolas" w:hAnsi="Consolas"/>
          <w:color w:val="000000"/>
          <w:sz w:val="20"/>
          <w:szCs w:val="20"/>
          <w:shd w:val="clear" w:color="auto" w:fill="FFFFFF"/>
        </w:rPr>
        <w:t>(num1, num2) {</w:t>
      </w:r>
      <w:r>
        <w:rPr>
          <w:rFonts w:ascii="Consolas" w:hAnsi="Consolas"/>
          <w:color w:val="000000"/>
          <w:sz w:val="20"/>
          <w:szCs w:val="20"/>
        </w:rPr>
        <w:br/>
      </w:r>
      <w:r>
        <w:rPr>
          <w:rFonts w:ascii="Consolas" w:hAnsi="Consolas"/>
          <w:color w:val="000000"/>
          <w:sz w:val="20"/>
          <w:szCs w:val="20"/>
          <w:shd w:val="clear" w:color="auto" w:fill="FFFFFF"/>
        </w:rPr>
        <w:t>  </w:t>
      </w:r>
      <w:r>
        <w:rPr>
          <w:rStyle w:val="jskeywordcolor"/>
          <w:rFonts w:ascii="Consolas" w:hAnsi="Consolas"/>
          <w:color w:val="0000CD"/>
          <w:sz w:val="20"/>
          <w:szCs w:val="20"/>
          <w:shd w:val="clear" w:color="auto" w:fill="FFFFFF"/>
        </w:rPr>
        <w:t>let</w:t>
      </w:r>
      <w:r>
        <w:rPr>
          <w:rFonts w:ascii="Consolas" w:hAnsi="Consolas"/>
          <w:color w:val="000000"/>
          <w:sz w:val="20"/>
          <w:szCs w:val="20"/>
          <w:shd w:val="clear" w:color="auto" w:fill="FFFFFF"/>
        </w:rPr>
        <w:t> sum = num1 + num2;</w:t>
      </w:r>
      <w:r>
        <w:rPr>
          <w:rFonts w:ascii="Consolas" w:hAnsi="Consolas"/>
          <w:color w:val="000000"/>
          <w:sz w:val="20"/>
          <w:szCs w:val="20"/>
        </w:rPr>
        <w:br/>
      </w:r>
      <w:r>
        <w:rPr>
          <w:rFonts w:ascii="Consolas" w:hAnsi="Consolas"/>
          <w:color w:val="000000"/>
          <w:sz w:val="20"/>
          <w:szCs w:val="20"/>
          <w:shd w:val="clear" w:color="auto" w:fill="FFFFFF"/>
        </w:rPr>
        <w:t>  </w:t>
      </w:r>
      <w:proofErr w:type="spellStart"/>
      <w:r>
        <w:rPr>
          <w:rFonts w:ascii="Consolas" w:hAnsi="Consolas"/>
          <w:color w:val="000000"/>
          <w:sz w:val="20"/>
          <w:szCs w:val="20"/>
          <w:shd w:val="clear" w:color="auto" w:fill="FFFFFF"/>
        </w:rPr>
        <w:t>myDisplayer</w:t>
      </w:r>
      <w:proofErr w:type="spellEnd"/>
      <w:r>
        <w:rPr>
          <w:rFonts w:ascii="Consolas" w:hAnsi="Consolas"/>
          <w:color w:val="000000"/>
          <w:sz w:val="20"/>
          <w:szCs w:val="20"/>
          <w:shd w:val="clear" w:color="auto" w:fill="FFFFFF"/>
        </w:rPr>
        <w:t>(sum);</w:t>
      </w:r>
      <w:r>
        <w:rPr>
          <w:rFonts w:ascii="Consolas" w:hAnsi="Consolas"/>
          <w:color w:val="000000"/>
          <w:sz w:val="20"/>
          <w:szCs w:val="20"/>
        </w:rPr>
        <w:br/>
      </w:r>
      <w:r>
        <w:rPr>
          <w:rFonts w:ascii="Consolas" w:hAnsi="Consolas"/>
          <w:color w:val="000000"/>
          <w:sz w:val="20"/>
          <w:szCs w:val="20"/>
          <w:shd w:val="clear" w:color="auto" w:fill="FFFFFF"/>
        </w:rPr>
        <w:t>}</w:t>
      </w:r>
      <w:r>
        <w:rPr>
          <w:rFonts w:ascii="Consolas" w:hAnsi="Consolas"/>
          <w:color w:val="000000"/>
          <w:sz w:val="20"/>
          <w:szCs w:val="20"/>
        </w:rPr>
        <w:br/>
      </w:r>
      <w:r>
        <w:rPr>
          <w:rFonts w:ascii="Consolas" w:hAnsi="Consolas"/>
          <w:color w:val="000000"/>
          <w:sz w:val="20"/>
          <w:szCs w:val="20"/>
        </w:rPr>
        <w:br/>
      </w:r>
      <w:proofErr w:type="spellStart"/>
      <w:r>
        <w:rPr>
          <w:rFonts w:ascii="Consolas" w:hAnsi="Consolas"/>
          <w:color w:val="000000"/>
          <w:sz w:val="20"/>
          <w:szCs w:val="20"/>
          <w:shd w:val="clear" w:color="auto" w:fill="FFFFFF"/>
        </w:rPr>
        <w:t>myCalculator</w:t>
      </w:r>
      <w:proofErr w:type="spellEnd"/>
      <w:r>
        <w:rPr>
          <w:rFonts w:ascii="Consolas" w:hAnsi="Consolas"/>
          <w:color w:val="000000"/>
          <w:sz w:val="20"/>
          <w:szCs w:val="20"/>
          <w:shd w:val="clear" w:color="auto" w:fill="FFFFFF"/>
        </w:rPr>
        <w:t>(</w:t>
      </w:r>
      <w:r>
        <w:rPr>
          <w:rStyle w:val="jsnumbercolor"/>
          <w:rFonts w:ascii="Consolas" w:hAnsi="Consolas"/>
          <w:color w:val="FF0000"/>
          <w:sz w:val="20"/>
          <w:szCs w:val="20"/>
          <w:shd w:val="clear" w:color="auto" w:fill="FFFFFF"/>
        </w:rPr>
        <w:t>5</w:t>
      </w:r>
      <w:r>
        <w:rPr>
          <w:rFonts w:ascii="Consolas" w:hAnsi="Consolas"/>
          <w:color w:val="000000"/>
          <w:sz w:val="20"/>
          <w:szCs w:val="20"/>
          <w:shd w:val="clear" w:color="auto" w:fill="FFFFFF"/>
        </w:rPr>
        <w:t>, </w:t>
      </w:r>
      <w:r>
        <w:rPr>
          <w:rStyle w:val="jsnumbercolor"/>
          <w:rFonts w:ascii="Consolas" w:hAnsi="Consolas"/>
          <w:color w:val="FF0000"/>
          <w:sz w:val="20"/>
          <w:szCs w:val="20"/>
          <w:shd w:val="clear" w:color="auto" w:fill="FFFFFF"/>
        </w:rPr>
        <w:t>5</w:t>
      </w:r>
      <w:r>
        <w:rPr>
          <w:rFonts w:ascii="Consolas" w:hAnsi="Consolas"/>
          <w:color w:val="000000"/>
          <w:sz w:val="20"/>
          <w:szCs w:val="20"/>
          <w:shd w:val="clear" w:color="auto" w:fill="FFFFFF"/>
        </w:rPr>
        <w:t>);</w:t>
      </w:r>
    </w:p>
    <w:p w:rsidR="00E17E24" w:rsidRDefault="00E17E24" w:rsidP="007C3A4C">
      <w:pPr>
        <w:shd w:val="clear" w:color="auto" w:fill="FFFFFF"/>
        <w:spacing w:after="0" w:line="240" w:lineRule="auto"/>
        <w:textAlignment w:val="baseline"/>
        <w:outlineLvl w:val="0"/>
        <w:rPr>
          <w:rFonts w:ascii="Consolas" w:hAnsi="Consolas"/>
          <w:color w:val="000000"/>
          <w:sz w:val="20"/>
          <w:szCs w:val="20"/>
          <w:shd w:val="clear" w:color="auto" w:fill="FFFFFF"/>
        </w:rPr>
      </w:pP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 xml:space="preserve">The problem with the first example </w:t>
      </w:r>
      <w:proofErr w:type="gramStart"/>
      <w:r>
        <w:rPr>
          <w:rFonts w:ascii="Verdana" w:hAnsi="Verdana"/>
          <w:color w:val="000000"/>
          <w:sz w:val="20"/>
          <w:szCs w:val="20"/>
        </w:rPr>
        <w:t>above,</w:t>
      </w:r>
      <w:proofErr w:type="gramEnd"/>
      <w:r>
        <w:rPr>
          <w:rFonts w:ascii="Verdana" w:hAnsi="Verdana"/>
          <w:color w:val="000000"/>
          <w:sz w:val="20"/>
          <w:szCs w:val="20"/>
        </w:rPr>
        <w:t xml:space="preserve"> is that you have to call two functions to display the result.</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 xml:space="preserve">The problem with the second </w:t>
      </w:r>
      <w:proofErr w:type="gramStart"/>
      <w:r>
        <w:rPr>
          <w:rFonts w:ascii="Verdana" w:hAnsi="Verdana"/>
          <w:color w:val="000000"/>
          <w:sz w:val="20"/>
          <w:szCs w:val="20"/>
        </w:rPr>
        <w:t>example,</w:t>
      </w:r>
      <w:proofErr w:type="gramEnd"/>
      <w:r>
        <w:rPr>
          <w:rFonts w:ascii="Verdana" w:hAnsi="Verdana"/>
          <w:color w:val="000000"/>
          <w:sz w:val="20"/>
          <w:szCs w:val="20"/>
        </w:rPr>
        <w:t xml:space="preserve"> is that you cannot prevent the calculator function from displaying the result.</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Now it is time to bring in a callback.</w:t>
      </w:r>
    </w:p>
    <w:p w:rsidR="00E17E24" w:rsidRDefault="00E17E24" w:rsidP="007C3A4C">
      <w:pPr>
        <w:shd w:val="clear" w:color="auto" w:fill="FFFFFF"/>
        <w:spacing w:after="0" w:line="240" w:lineRule="auto"/>
        <w:textAlignment w:val="baseline"/>
        <w:outlineLvl w:val="0"/>
        <w:rPr>
          <w:rFonts w:ascii="Lato" w:eastAsia="Times New Roman" w:hAnsi="Lato" w:cs="Times New Roman"/>
          <w:b/>
          <w:bCs/>
          <w:color w:val="0A0A23"/>
          <w:kern w:val="36"/>
          <w:sz w:val="48"/>
          <w:szCs w:val="48"/>
          <w:lang w:val="en-IN"/>
        </w:rPr>
      </w:pPr>
    </w:p>
    <w:p w:rsidR="00E17E24" w:rsidRDefault="00E17E24" w:rsidP="00E17E24">
      <w:pPr>
        <w:pStyle w:val="Heading2"/>
        <w:shd w:val="clear" w:color="auto" w:fill="FFFFFF"/>
        <w:spacing w:before="130" w:after="130"/>
        <w:rPr>
          <w:rFonts w:ascii="Segoe UI" w:hAnsi="Segoe UI" w:cs="Segoe UI"/>
          <w:b w:val="0"/>
          <w:bCs w:val="0"/>
          <w:color w:val="000000"/>
          <w:sz w:val="42"/>
          <w:szCs w:val="42"/>
        </w:rPr>
      </w:pPr>
      <w:r>
        <w:rPr>
          <w:rFonts w:ascii="Segoe UI" w:hAnsi="Segoe UI" w:cs="Segoe UI"/>
          <w:b w:val="0"/>
          <w:bCs w:val="0"/>
          <w:color w:val="000000"/>
          <w:sz w:val="42"/>
          <w:szCs w:val="42"/>
        </w:rPr>
        <w:t>JavaScript Callbacks</w:t>
      </w:r>
    </w:p>
    <w:p w:rsidR="00E17E24" w:rsidRDefault="00E17E24" w:rsidP="00E17E24">
      <w:pPr>
        <w:pStyle w:val="NormalWeb"/>
        <w:shd w:val="clear" w:color="auto" w:fill="FFFFCC"/>
        <w:spacing w:before="240" w:beforeAutospacing="0" w:after="240" w:afterAutospacing="0"/>
        <w:rPr>
          <w:rFonts w:ascii="Verdana" w:hAnsi="Verdana"/>
          <w:color w:val="000000"/>
          <w:sz w:val="20"/>
          <w:szCs w:val="20"/>
        </w:rPr>
      </w:pPr>
      <w:r>
        <w:rPr>
          <w:rFonts w:ascii="Verdana" w:hAnsi="Verdana"/>
          <w:color w:val="000000"/>
          <w:sz w:val="20"/>
          <w:szCs w:val="20"/>
        </w:rPr>
        <w:t>A callback is a function passed as an argument to another function.</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Using a callback, you could call the calculator function (</w:t>
      </w:r>
      <w:proofErr w:type="spellStart"/>
      <w:r>
        <w:rPr>
          <w:rStyle w:val="HTMLCode"/>
          <w:rFonts w:ascii="Consolas" w:hAnsi="Consolas"/>
          <w:color w:val="DC143C"/>
        </w:rPr>
        <w:t>myCalculator</w:t>
      </w:r>
      <w:proofErr w:type="spellEnd"/>
      <w:r>
        <w:rPr>
          <w:rFonts w:ascii="Verdana" w:hAnsi="Verdana"/>
          <w:color w:val="000000"/>
          <w:sz w:val="20"/>
          <w:szCs w:val="20"/>
        </w:rPr>
        <w:t>) with a callback (</w:t>
      </w:r>
      <w:proofErr w:type="spellStart"/>
      <w:r>
        <w:rPr>
          <w:rStyle w:val="HTMLCode"/>
          <w:rFonts w:ascii="Consolas" w:hAnsi="Consolas"/>
          <w:color w:val="DC143C"/>
        </w:rPr>
        <w:t>myCallback</w:t>
      </w:r>
      <w:proofErr w:type="spellEnd"/>
      <w:r>
        <w:rPr>
          <w:rFonts w:ascii="Verdana" w:hAnsi="Verdana"/>
          <w:color w:val="000000"/>
          <w:sz w:val="20"/>
          <w:szCs w:val="20"/>
        </w:rPr>
        <w:t>), and let the calculator function run the callback after the calculation is finished:</w:t>
      </w:r>
    </w:p>
    <w:p w:rsidR="00E17E24" w:rsidRDefault="00E17E24" w:rsidP="00E17E24">
      <w:pPr>
        <w:pStyle w:val="Heading3"/>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E17E24" w:rsidRDefault="00E17E24" w:rsidP="00E17E24">
      <w:pPr>
        <w:shd w:val="clear" w:color="auto" w:fill="FFFFFF"/>
        <w:rPr>
          <w:rFonts w:ascii="Consolas" w:hAnsi="Consolas" w:cs="Times New Roman"/>
          <w:color w:val="000000"/>
          <w:sz w:val="20"/>
          <w:szCs w:val="20"/>
        </w:rPr>
      </w:pPr>
      <w:r>
        <w:rPr>
          <w:rStyle w:val="jskeywordcolor"/>
          <w:rFonts w:ascii="Consolas" w:hAnsi="Consolas"/>
          <w:color w:val="0000CD"/>
          <w:sz w:val="20"/>
          <w:szCs w:val="20"/>
        </w:rPr>
        <w:t>function</w:t>
      </w:r>
      <w:r>
        <w:rPr>
          <w:rStyle w:val="jscolor"/>
          <w:rFonts w:ascii="Consolas" w:hAnsi="Consolas"/>
          <w:color w:val="000000"/>
          <w:sz w:val="20"/>
          <w:szCs w:val="20"/>
        </w:rPr>
        <w:t> </w:t>
      </w:r>
      <w:proofErr w:type="spellStart"/>
      <w:r>
        <w:rPr>
          <w:rStyle w:val="jscolor"/>
          <w:rFonts w:ascii="Consolas" w:hAnsi="Consolas"/>
          <w:color w:val="000000"/>
          <w:sz w:val="20"/>
          <w:szCs w:val="20"/>
        </w:rPr>
        <w:t>myDisplayer</w:t>
      </w:r>
      <w:proofErr w:type="spellEnd"/>
      <w:r>
        <w:rPr>
          <w:rStyle w:val="jscolor"/>
          <w:rFonts w:ascii="Consolas" w:hAnsi="Consolas"/>
          <w:color w:val="000000"/>
          <w:sz w:val="20"/>
          <w:szCs w:val="20"/>
        </w:rPr>
        <w:t>(some) {</w:t>
      </w:r>
      <w:r>
        <w:rPr>
          <w:rFonts w:ascii="Consolas" w:hAnsi="Consolas"/>
          <w:color w:val="000000"/>
          <w:sz w:val="20"/>
          <w:szCs w:val="20"/>
        </w:rPr>
        <w:br/>
      </w:r>
      <w:r>
        <w:rPr>
          <w:rStyle w:val="jscolor"/>
          <w:rFonts w:ascii="Consolas" w:hAnsi="Consolas"/>
          <w:color w:val="000000"/>
          <w:sz w:val="20"/>
          <w:szCs w:val="20"/>
        </w:rPr>
        <w:t xml:space="preserve">  </w:t>
      </w:r>
      <w:proofErr w:type="spellStart"/>
      <w:r>
        <w:rPr>
          <w:rStyle w:val="jscolor"/>
          <w:rFonts w:ascii="Consolas" w:hAnsi="Consolas"/>
          <w:color w:val="000000"/>
          <w:sz w:val="20"/>
          <w:szCs w:val="20"/>
        </w:rPr>
        <w:t>document.</w:t>
      </w:r>
      <w:r>
        <w:rPr>
          <w:rStyle w:val="jspropertycolor"/>
          <w:rFonts w:ascii="Consolas" w:hAnsi="Consolas"/>
          <w:color w:val="000000"/>
        </w:rPr>
        <w:t>getElementById</w:t>
      </w:r>
      <w:proofErr w:type="spellEnd"/>
      <w:r>
        <w:rPr>
          <w:rStyle w:val="jscolor"/>
          <w:rFonts w:ascii="Consolas" w:hAnsi="Consolas"/>
          <w:color w:val="000000"/>
          <w:sz w:val="20"/>
          <w:szCs w:val="20"/>
        </w:rPr>
        <w:t>(</w:t>
      </w:r>
      <w:r>
        <w:rPr>
          <w:rStyle w:val="jsstringcolor"/>
          <w:rFonts w:ascii="Consolas" w:hAnsi="Consolas"/>
          <w:color w:val="A52A2A"/>
          <w:sz w:val="20"/>
          <w:szCs w:val="20"/>
        </w:rPr>
        <w:t>"demo"</w:t>
      </w:r>
      <w:r>
        <w:rPr>
          <w:rStyle w:val="jscolor"/>
          <w:rFonts w:ascii="Consolas" w:hAnsi="Consolas"/>
          <w:color w:val="000000"/>
          <w:sz w:val="20"/>
          <w:szCs w:val="20"/>
        </w:rPr>
        <w:t>).</w:t>
      </w:r>
      <w:proofErr w:type="spellStart"/>
      <w:r>
        <w:rPr>
          <w:rStyle w:val="jspropertycolor"/>
          <w:rFonts w:ascii="Consolas" w:hAnsi="Consolas"/>
          <w:color w:val="000000"/>
        </w:rPr>
        <w:t>innerHTML</w:t>
      </w:r>
      <w:proofErr w:type="spellEnd"/>
      <w:r>
        <w:rPr>
          <w:rStyle w:val="jscolor"/>
          <w:rFonts w:ascii="Consolas" w:hAnsi="Consolas"/>
          <w:color w:val="000000"/>
          <w:sz w:val="20"/>
          <w:szCs w:val="20"/>
        </w:rPr>
        <w:t> = some;</w:t>
      </w:r>
      <w:r>
        <w:rPr>
          <w:rFonts w:ascii="Consolas" w:hAnsi="Consolas"/>
          <w:color w:val="000000"/>
          <w:sz w:val="20"/>
          <w:szCs w:val="20"/>
        </w:rPr>
        <w:br/>
      </w:r>
      <w:r>
        <w:rPr>
          <w:rStyle w:val="jscolo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Style w:val="jskeywordcolor"/>
          <w:rFonts w:ascii="Consolas" w:hAnsi="Consolas"/>
          <w:color w:val="0000CD"/>
          <w:sz w:val="20"/>
          <w:szCs w:val="20"/>
        </w:rPr>
        <w:t>function</w:t>
      </w:r>
      <w:r>
        <w:rPr>
          <w:rStyle w:val="jscolor"/>
          <w:rFonts w:ascii="Consolas" w:hAnsi="Consolas"/>
          <w:color w:val="000000"/>
          <w:sz w:val="20"/>
          <w:szCs w:val="20"/>
        </w:rPr>
        <w:t> </w:t>
      </w:r>
      <w:proofErr w:type="spellStart"/>
      <w:r>
        <w:rPr>
          <w:rStyle w:val="jscolor"/>
          <w:rFonts w:ascii="Consolas" w:hAnsi="Consolas"/>
          <w:color w:val="000000"/>
          <w:sz w:val="20"/>
          <w:szCs w:val="20"/>
        </w:rPr>
        <w:t>myCalculator</w:t>
      </w:r>
      <w:proofErr w:type="spellEnd"/>
      <w:r>
        <w:rPr>
          <w:rStyle w:val="jscolor"/>
          <w:rFonts w:ascii="Consolas" w:hAnsi="Consolas"/>
          <w:color w:val="000000"/>
          <w:sz w:val="20"/>
          <w:szCs w:val="20"/>
        </w:rPr>
        <w:t xml:space="preserve">(num1, num2, </w:t>
      </w:r>
      <w:proofErr w:type="spellStart"/>
      <w:r>
        <w:rPr>
          <w:rStyle w:val="jscolor"/>
          <w:rFonts w:ascii="Consolas" w:hAnsi="Consolas"/>
          <w:color w:val="000000"/>
          <w:sz w:val="20"/>
          <w:szCs w:val="20"/>
        </w:rPr>
        <w:t>myCallback</w:t>
      </w:r>
      <w:proofErr w:type="spellEnd"/>
      <w:r>
        <w:rPr>
          <w:rStyle w:val="jscolor"/>
          <w:rFonts w:ascii="Consolas" w:hAnsi="Consolas"/>
          <w:color w:val="000000"/>
          <w:sz w:val="20"/>
          <w:szCs w:val="20"/>
        </w:rPr>
        <w:t>) {</w:t>
      </w:r>
      <w:r>
        <w:rPr>
          <w:rFonts w:ascii="Consolas" w:hAnsi="Consolas"/>
          <w:color w:val="000000"/>
          <w:sz w:val="20"/>
          <w:szCs w:val="20"/>
        </w:rPr>
        <w:br/>
      </w:r>
      <w:r>
        <w:rPr>
          <w:rStyle w:val="jscolor"/>
          <w:rFonts w:ascii="Consolas" w:hAnsi="Consolas"/>
          <w:color w:val="000000"/>
          <w:sz w:val="20"/>
          <w:szCs w:val="20"/>
        </w:rPr>
        <w:t>  </w:t>
      </w:r>
      <w:r>
        <w:rPr>
          <w:rStyle w:val="jskeywordcolor"/>
          <w:rFonts w:ascii="Consolas" w:hAnsi="Consolas"/>
          <w:color w:val="0000CD"/>
          <w:sz w:val="20"/>
          <w:szCs w:val="20"/>
        </w:rPr>
        <w:t>let</w:t>
      </w:r>
      <w:r>
        <w:rPr>
          <w:rStyle w:val="jscolor"/>
          <w:rFonts w:ascii="Consolas" w:hAnsi="Consolas"/>
          <w:color w:val="000000"/>
          <w:sz w:val="20"/>
          <w:szCs w:val="20"/>
        </w:rPr>
        <w:t> sum = num1 + num2;</w:t>
      </w:r>
      <w:r>
        <w:rPr>
          <w:rFonts w:ascii="Consolas" w:hAnsi="Consolas"/>
          <w:color w:val="000000"/>
          <w:sz w:val="20"/>
          <w:szCs w:val="20"/>
        </w:rPr>
        <w:br/>
      </w:r>
      <w:r>
        <w:rPr>
          <w:rStyle w:val="jscolor"/>
          <w:rFonts w:ascii="Consolas" w:hAnsi="Consolas"/>
          <w:color w:val="000000"/>
          <w:sz w:val="20"/>
          <w:szCs w:val="20"/>
        </w:rPr>
        <w:t>  </w:t>
      </w:r>
      <w:proofErr w:type="spellStart"/>
      <w:r>
        <w:rPr>
          <w:rStyle w:val="jscolor"/>
          <w:rFonts w:ascii="Consolas" w:hAnsi="Consolas"/>
          <w:color w:val="000000"/>
          <w:sz w:val="20"/>
          <w:szCs w:val="20"/>
        </w:rPr>
        <w:t>myCallback</w:t>
      </w:r>
      <w:proofErr w:type="spellEnd"/>
      <w:r>
        <w:rPr>
          <w:rStyle w:val="jscolor"/>
          <w:rFonts w:ascii="Consolas" w:hAnsi="Consolas"/>
          <w:color w:val="000000"/>
          <w:sz w:val="20"/>
          <w:szCs w:val="20"/>
        </w:rPr>
        <w:t>(sum);</w:t>
      </w:r>
      <w:r>
        <w:rPr>
          <w:rFonts w:ascii="Consolas" w:hAnsi="Consolas"/>
          <w:color w:val="000000"/>
          <w:sz w:val="20"/>
          <w:szCs w:val="20"/>
        </w:rPr>
        <w:br/>
      </w:r>
      <w:r>
        <w:rPr>
          <w:rStyle w:val="jscolo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proofErr w:type="spellStart"/>
      <w:r>
        <w:rPr>
          <w:rStyle w:val="jscolor"/>
          <w:rFonts w:ascii="Consolas" w:hAnsi="Consolas"/>
          <w:color w:val="000000"/>
          <w:sz w:val="20"/>
          <w:szCs w:val="20"/>
        </w:rPr>
        <w:t>myCalculator</w:t>
      </w:r>
      <w:proofErr w:type="spellEnd"/>
      <w:r>
        <w:rPr>
          <w:rStyle w:val="jscolor"/>
          <w:rFonts w:ascii="Consolas" w:hAnsi="Consolas"/>
          <w:color w:val="000000"/>
          <w:sz w:val="20"/>
          <w:szCs w:val="20"/>
        </w:rPr>
        <w:t>(</w:t>
      </w:r>
      <w:r>
        <w:rPr>
          <w:rStyle w:val="jsnumbercolor"/>
          <w:rFonts w:ascii="Consolas" w:hAnsi="Consolas"/>
          <w:color w:val="FF0000"/>
        </w:rPr>
        <w:t>5</w:t>
      </w:r>
      <w:r>
        <w:rPr>
          <w:rStyle w:val="jscolor"/>
          <w:rFonts w:ascii="Consolas" w:hAnsi="Consolas"/>
          <w:color w:val="000000"/>
          <w:sz w:val="20"/>
          <w:szCs w:val="20"/>
        </w:rPr>
        <w:t>, </w:t>
      </w:r>
      <w:r>
        <w:rPr>
          <w:rStyle w:val="jsnumbercolor"/>
          <w:rFonts w:ascii="Consolas" w:hAnsi="Consolas"/>
          <w:color w:val="FF0000"/>
        </w:rPr>
        <w:t>5</w:t>
      </w:r>
      <w:r>
        <w:rPr>
          <w:rStyle w:val="jscolor"/>
          <w:rFonts w:ascii="Consolas" w:hAnsi="Consolas"/>
          <w:color w:val="000000"/>
          <w:sz w:val="20"/>
          <w:szCs w:val="20"/>
        </w:rPr>
        <w:t xml:space="preserve">, </w:t>
      </w:r>
      <w:proofErr w:type="spellStart"/>
      <w:r>
        <w:rPr>
          <w:rStyle w:val="jscolor"/>
          <w:rFonts w:ascii="Consolas" w:hAnsi="Consolas"/>
          <w:color w:val="000000"/>
          <w:sz w:val="20"/>
          <w:szCs w:val="20"/>
        </w:rPr>
        <w:t>myDisplayer</w:t>
      </w:r>
      <w:proofErr w:type="spellEnd"/>
      <w:r>
        <w:rPr>
          <w:rStyle w:val="jscolor"/>
          <w:rFonts w:ascii="Consolas" w:hAnsi="Consolas"/>
          <w:color w:val="000000"/>
          <w:sz w:val="20"/>
          <w:szCs w:val="20"/>
        </w:rPr>
        <w:t>);</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lastRenderedPageBreak/>
        <w:t>In the example above, </w:t>
      </w:r>
      <w:proofErr w:type="spellStart"/>
      <w:r>
        <w:rPr>
          <w:rStyle w:val="HTMLCode"/>
          <w:rFonts w:ascii="Consolas" w:hAnsi="Consolas"/>
          <w:color w:val="DC143C"/>
        </w:rPr>
        <w:t>myDisplayer</w:t>
      </w:r>
      <w:proofErr w:type="spellEnd"/>
      <w:r>
        <w:rPr>
          <w:rFonts w:ascii="Verdana" w:hAnsi="Verdana"/>
          <w:color w:val="000000"/>
          <w:sz w:val="20"/>
          <w:szCs w:val="20"/>
        </w:rPr>
        <w:t> is a called a </w:t>
      </w:r>
      <w:r>
        <w:rPr>
          <w:rFonts w:ascii="Verdana" w:hAnsi="Verdana"/>
          <w:b/>
          <w:bCs/>
          <w:color w:val="000000"/>
          <w:sz w:val="20"/>
          <w:szCs w:val="20"/>
        </w:rPr>
        <w:t>callback function</w:t>
      </w:r>
      <w:r>
        <w:rPr>
          <w:rFonts w:ascii="Verdana" w:hAnsi="Verdana"/>
          <w:color w:val="000000"/>
          <w:sz w:val="20"/>
          <w:szCs w:val="20"/>
        </w:rPr>
        <w:t>.</w:t>
      </w:r>
    </w:p>
    <w:p w:rsidR="00E17E24" w:rsidRDefault="00E17E24" w:rsidP="00E17E24">
      <w:pPr>
        <w:pStyle w:val="NormalWeb"/>
        <w:shd w:val="clear" w:color="auto" w:fill="FFFFFF"/>
        <w:spacing w:before="288" w:beforeAutospacing="0" w:after="288" w:afterAutospacing="0"/>
        <w:rPr>
          <w:rFonts w:ascii="Verdana" w:hAnsi="Verdana"/>
          <w:color w:val="000000"/>
          <w:sz w:val="20"/>
          <w:szCs w:val="20"/>
        </w:rPr>
      </w:pPr>
      <w:r>
        <w:rPr>
          <w:rFonts w:ascii="Verdana" w:hAnsi="Verdana"/>
          <w:color w:val="000000"/>
          <w:sz w:val="20"/>
          <w:szCs w:val="20"/>
        </w:rPr>
        <w:t>It is passed to </w:t>
      </w:r>
      <w:proofErr w:type="spellStart"/>
      <w:proofErr w:type="gramStart"/>
      <w:r>
        <w:rPr>
          <w:rStyle w:val="HTMLCode"/>
          <w:rFonts w:ascii="Consolas" w:hAnsi="Consolas"/>
          <w:color w:val="DC143C"/>
        </w:rPr>
        <w:t>myCalculator</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0"/>
          <w:szCs w:val="20"/>
        </w:rPr>
        <w:t> as an </w:t>
      </w:r>
      <w:r>
        <w:rPr>
          <w:rFonts w:ascii="Verdana" w:hAnsi="Verdana"/>
          <w:b/>
          <w:bCs/>
          <w:color w:val="000000"/>
          <w:sz w:val="20"/>
          <w:szCs w:val="20"/>
        </w:rPr>
        <w:t>argument</w:t>
      </w:r>
      <w:r>
        <w:rPr>
          <w:rFonts w:ascii="Verdana" w:hAnsi="Verdana"/>
          <w:color w:val="000000"/>
          <w:sz w:val="20"/>
          <w:szCs w:val="20"/>
        </w:rPr>
        <w:t>.</w:t>
      </w:r>
    </w:p>
    <w:p w:rsidR="00E17E24" w:rsidRDefault="00E17E24" w:rsidP="00E17E24">
      <w:pPr>
        <w:pStyle w:val="Heading2"/>
        <w:spacing w:before="130" w:after="130"/>
        <w:rPr>
          <w:rFonts w:ascii="Segoe UI" w:hAnsi="Segoe UI" w:cs="Segoe UI"/>
          <w:b w:val="0"/>
          <w:bCs w:val="0"/>
          <w:color w:val="000000"/>
          <w:sz w:val="42"/>
          <w:szCs w:val="42"/>
        </w:rPr>
      </w:pPr>
      <w:r>
        <w:rPr>
          <w:rFonts w:ascii="Segoe UI" w:hAnsi="Segoe UI" w:cs="Segoe UI"/>
          <w:b w:val="0"/>
          <w:bCs w:val="0"/>
          <w:color w:val="000000"/>
          <w:sz w:val="42"/>
          <w:szCs w:val="42"/>
        </w:rPr>
        <w:t>Note</w:t>
      </w:r>
    </w:p>
    <w:p w:rsidR="00E17E24" w:rsidRDefault="00E17E24" w:rsidP="00E17E24">
      <w:pPr>
        <w:pStyle w:val="NormalWeb"/>
        <w:spacing w:before="240" w:beforeAutospacing="0" w:after="240" w:afterAutospacing="0"/>
        <w:rPr>
          <w:rFonts w:ascii="Verdana" w:hAnsi="Verdana"/>
          <w:color w:val="000000"/>
          <w:sz w:val="20"/>
          <w:szCs w:val="20"/>
        </w:rPr>
      </w:pPr>
      <w:r>
        <w:rPr>
          <w:rFonts w:ascii="Verdana" w:hAnsi="Verdana"/>
          <w:color w:val="000000"/>
          <w:sz w:val="20"/>
          <w:szCs w:val="20"/>
        </w:rPr>
        <w:t>When you pass a function as an argument, remember not to use parenthesis.</w:t>
      </w:r>
    </w:p>
    <w:p w:rsidR="00E17E24" w:rsidRDefault="00E17E24" w:rsidP="00E17E24">
      <w:pPr>
        <w:pStyle w:val="NormalWeb"/>
        <w:spacing w:before="240" w:beforeAutospacing="0" w:after="240" w:afterAutospacing="0"/>
        <w:rPr>
          <w:rFonts w:ascii="Verdana" w:hAnsi="Verdana"/>
          <w:color w:val="000000"/>
          <w:sz w:val="20"/>
          <w:szCs w:val="20"/>
        </w:rPr>
      </w:pPr>
      <w:r>
        <w:rPr>
          <w:rFonts w:ascii="Verdana" w:hAnsi="Verdana"/>
          <w:color w:val="000000"/>
          <w:sz w:val="20"/>
          <w:szCs w:val="20"/>
        </w:rPr>
        <w:t xml:space="preserve">Right: </w:t>
      </w:r>
      <w:proofErr w:type="spellStart"/>
      <w:proofErr w:type="gramStart"/>
      <w:r>
        <w:rPr>
          <w:rFonts w:ascii="Verdana" w:hAnsi="Verdana"/>
          <w:color w:val="000000"/>
          <w:sz w:val="20"/>
          <w:szCs w:val="20"/>
        </w:rPr>
        <w:t>myCalculator</w:t>
      </w:r>
      <w:proofErr w:type="spellEnd"/>
      <w:r>
        <w:rPr>
          <w:rFonts w:ascii="Verdana" w:hAnsi="Verdana"/>
          <w:color w:val="000000"/>
          <w:sz w:val="20"/>
          <w:szCs w:val="20"/>
        </w:rPr>
        <w:t>(</w:t>
      </w:r>
      <w:proofErr w:type="gramEnd"/>
      <w:r>
        <w:rPr>
          <w:rFonts w:ascii="Verdana" w:hAnsi="Verdana"/>
          <w:color w:val="000000"/>
          <w:sz w:val="20"/>
          <w:szCs w:val="20"/>
        </w:rPr>
        <w:t xml:space="preserve">5, 5, </w:t>
      </w:r>
      <w:proofErr w:type="spellStart"/>
      <w:r>
        <w:rPr>
          <w:rFonts w:ascii="Verdana" w:hAnsi="Verdana"/>
          <w:color w:val="000000"/>
          <w:sz w:val="20"/>
          <w:szCs w:val="20"/>
        </w:rPr>
        <w:t>myDisplayer</w:t>
      </w:r>
      <w:proofErr w:type="spellEnd"/>
      <w:r>
        <w:rPr>
          <w:rFonts w:ascii="Verdana" w:hAnsi="Verdana"/>
          <w:color w:val="000000"/>
          <w:sz w:val="20"/>
          <w:szCs w:val="20"/>
        </w:rPr>
        <w:t>);</w:t>
      </w:r>
    </w:p>
    <w:p w:rsidR="00E17E24" w:rsidRDefault="00E17E24" w:rsidP="00E17E24">
      <w:pPr>
        <w:pStyle w:val="NormalWeb"/>
        <w:spacing w:before="240" w:beforeAutospacing="0" w:after="240" w:afterAutospacing="0"/>
        <w:rPr>
          <w:rFonts w:ascii="Verdana" w:hAnsi="Verdana"/>
          <w:color w:val="000000"/>
          <w:sz w:val="20"/>
          <w:szCs w:val="20"/>
        </w:rPr>
      </w:pPr>
      <w:r>
        <w:rPr>
          <w:rFonts w:ascii="Verdana" w:hAnsi="Verdana"/>
          <w:color w:val="000000"/>
          <w:sz w:val="20"/>
          <w:szCs w:val="20"/>
        </w:rPr>
        <w:t>Wrong</w:t>
      </w:r>
      <w:proofErr w:type="gramStart"/>
      <w:r>
        <w:rPr>
          <w:rFonts w:ascii="Verdana" w:hAnsi="Verdana"/>
          <w:color w:val="000000"/>
          <w:sz w:val="20"/>
          <w:szCs w:val="20"/>
        </w:rPr>
        <w:t>: </w:t>
      </w:r>
      <w:proofErr w:type="gramEnd"/>
      <w:del w:id="0" w:author="Unknown">
        <w:r>
          <w:rPr>
            <w:rFonts w:ascii="Verdana" w:hAnsi="Verdana"/>
            <w:color w:val="000000"/>
            <w:sz w:val="20"/>
            <w:szCs w:val="20"/>
          </w:rPr>
          <w:delText>myCalculator(5, 5, myDisplayer())</w:delText>
        </w:r>
      </w:del>
      <w:r>
        <w:rPr>
          <w:rFonts w:ascii="Verdana" w:hAnsi="Verdana"/>
          <w:color w:val="000000"/>
          <w:sz w:val="20"/>
          <w:szCs w:val="20"/>
        </w:rPr>
        <w:t>;</w:t>
      </w:r>
    </w:p>
    <w:p w:rsidR="00E17E24" w:rsidRDefault="00E17E24" w:rsidP="007C3A4C">
      <w:pPr>
        <w:shd w:val="clear" w:color="auto" w:fill="FFFFFF"/>
        <w:spacing w:after="0" w:line="240" w:lineRule="auto"/>
        <w:textAlignment w:val="baseline"/>
        <w:outlineLvl w:val="0"/>
        <w:rPr>
          <w:rFonts w:ascii="Lato" w:eastAsia="Times New Roman" w:hAnsi="Lato" w:cs="Times New Roman"/>
          <w:b/>
          <w:bCs/>
          <w:color w:val="0A0A23"/>
          <w:kern w:val="36"/>
          <w:sz w:val="48"/>
          <w:szCs w:val="48"/>
          <w:lang w:val="en-IN"/>
        </w:rPr>
      </w:pPr>
    </w:p>
    <w:p w:rsidR="00363569" w:rsidRDefault="00363569" w:rsidP="00363569">
      <w:pPr>
        <w:pStyle w:val="Heading3"/>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363569" w:rsidRDefault="00363569" w:rsidP="00363569">
      <w:pPr>
        <w:shd w:val="clear" w:color="auto" w:fill="FFFFFF"/>
        <w:rPr>
          <w:rFonts w:ascii="Consolas" w:hAnsi="Consolas" w:cs="Times New Roman"/>
          <w:color w:val="000000"/>
          <w:sz w:val="20"/>
          <w:szCs w:val="20"/>
        </w:rPr>
      </w:pPr>
      <w:r>
        <w:rPr>
          <w:rStyle w:val="commentcolor"/>
          <w:rFonts w:ascii="Consolas" w:hAnsi="Consolas"/>
          <w:color w:val="008000"/>
          <w:sz w:val="20"/>
          <w:szCs w:val="20"/>
        </w:rPr>
        <w:t>// Create an Array</w:t>
      </w:r>
      <w:r>
        <w:rPr>
          <w:rFonts w:ascii="Consolas" w:hAnsi="Consolas"/>
          <w:color w:val="008000"/>
          <w:sz w:val="20"/>
          <w:szCs w:val="20"/>
        </w:rPr>
        <w:br/>
      </w:r>
      <w:r>
        <w:rPr>
          <w:rStyle w:val="jskeywordcolor"/>
          <w:rFonts w:ascii="Consolas" w:hAnsi="Consolas"/>
          <w:color w:val="0000CD"/>
        </w:rPr>
        <w:t>const</w:t>
      </w:r>
      <w:r>
        <w:rPr>
          <w:rStyle w:val="jscolor"/>
          <w:rFonts w:ascii="Consolas" w:hAnsi="Consolas"/>
          <w:color w:val="000000"/>
          <w:sz w:val="20"/>
          <w:szCs w:val="20"/>
        </w:rPr>
        <w:t> </w:t>
      </w:r>
      <w:proofErr w:type="spellStart"/>
      <w:r>
        <w:rPr>
          <w:rStyle w:val="jscolor"/>
          <w:rFonts w:ascii="Consolas" w:hAnsi="Consolas"/>
          <w:color w:val="000000"/>
          <w:sz w:val="20"/>
          <w:szCs w:val="20"/>
        </w:rPr>
        <w:t>myNumbers</w:t>
      </w:r>
      <w:proofErr w:type="spellEnd"/>
      <w:r>
        <w:rPr>
          <w:rStyle w:val="jscolor"/>
          <w:rFonts w:ascii="Consolas" w:hAnsi="Consolas"/>
          <w:color w:val="000000"/>
          <w:sz w:val="20"/>
          <w:szCs w:val="20"/>
        </w:rPr>
        <w:t xml:space="preserve"> = [</w:t>
      </w:r>
      <w:r>
        <w:rPr>
          <w:rStyle w:val="jsnumbercolor"/>
          <w:rFonts w:ascii="Consolas" w:hAnsi="Consolas"/>
          <w:color w:val="FF0000"/>
        </w:rPr>
        <w:t>4</w:t>
      </w:r>
      <w:r>
        <w:rPr>
          <w:rStyle w:val="jscolor"/>
          <w:rFonts w:ascii="Consolas" w:hAnsi="Consolas"/>
          <w:color w:val="000000"/>
          <w:sz w:val="20"/>
          <w:szCs w:val="20"/>
        </w:rPr>
        <w:t>, </w:t>
      </w:r>
      <w:r>
        <w:rPr>
          <w:rStyle w:val="jsnumbercolor"/>
          <w:rFonts w:ascii="Consolas" w:hAnsi="Consolas"/>
          <w:color w:val="FF0000"/>
        </w:rPr>
        <w:t>1</w:t>
      </w:r>
      <w:r>
        <w:rPr>
          <w:rStyle w:val="jscolor"/>
          <w:rFonts w:ascii="Consolas" w:hAnsi="Consolas"/>
          <w:color w:val="000000"/>
          <w:sz w:val="20"/>
          <w:szCs w:val="20"/>
        </w:rPr>
        <w:t>, -</w:t>
      </w:r>
      <w:r>
        <w:rPr>
          <w:rStyle w:val="jsnumbercolor"/>
          <w:rFonts w:ascii="Consolas" w:hAnsi="Consolas"/>
          <w:color w:val="FF0000"/>
        </w:rPr>
        <w:t>20</w:t>
      </w:r>
      <w:r>
        <w:rPr>
          <w:rStyle w:val="jscolor"/>
          <w:rFonts w:ascii="Consolas" w:hAnsi="Consolas"/>
          <w:color w:val="000000"/>
          <w:sz w:val="20"/>
          <w:szCs w:val="20"/>
        </w:rPr>
        <w:t>, -</w:t>
      </w:r>
      <w:r>
        <w:rPr>
          <w:rStyle w:val="jsnumbercolor"/>
          <w:rFonts w:ascii="Consolas" w:hAnsi="Consolas"/>
          <w:color w:val="FF0000"/>
        </w:rPr>
        <w:t>7</w:t>
      </w:r>
      <w:r>
        <w:rPr>
          <w:rStyle w:val="jscolor"/>
          <w:rFonts w:ascii="Consolas" w:hAnsi="Consolas"/>
          <w:color w:val="000000"/>
          <w:sz w:val="20"/>
          <w:szCs w:val="20"/>
        </w:rPr>
        <w:t>, </w:t>
      </w:r>
      <w:r>
        <w:rPr>
          <w:rStyle w:val="jsnumbercolor"/>
          <w:rFonts w:ascii="Consolas" w:hAnsi="Consolas"/>
          <w:color w:val="FF0000"/>
        </w:rPr>
        <w:t>5</w:t>
      </w:r>
      <w:r>
        <w:rPr>
          <w:rStyle w:val="jscolor"/>
          <w:rFonts w:ascii="Consolas" w:hAnsi="Consolas"/>
          <w:color w:val="000000"/>
          <w:sz w:val="20"/>
          <w:szCs w:val="20"/>
        </w:rPr>
        <w:t>, </w:t>
      </w:r>
      <w:r>
        <w:rPr>
          <w:rStyle w:val="jsnumbercolor"/>
          <w:rFonts w:ascii="Consolas" w:hAnsi="Consolas"/>
          <w:color w:val="FF0000"/>
        </w:rPr>
        <w:t>9</w:t>
      </w:r>
      <w:r>
        <w:rPr>
          <w:rStyle w:val="jscolor"/>
          <w:rFonts w:ascii="Consolas" w:hAnsi="Consolas"/>
          <w:color w:val="000000"/>
          <w:sz w:val="20"/>
          <w:szCs w:val="20"/>
        </w:rPr>
        <w:t>, -</w:t>
      </w:r>
      <w:r>
        <w:rPr>
          <w:rStyle w:val="jsnumbercolor"/>
          <w:rFonts w:ascii="Consolas" w:hAnsi="Consolas"/>
          <w:color w:val="FF0000"/>
        </w:rPr>
        <w:t>6</w:t>
      </w:r>
      <w:r>
        <w:rPr>
          <w:rStyle w:val="jscolo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Style w:val="commentcolor"/>
          <w:rFonts w:ascii="Consolas" w:hAnsi="Consolas"/>
          <w:color w:val="008000"/>
          <w:sz w:val="20"/>
          <w:szCs w:val="20"/>
        </w:rPr>
        <w:t xml:space="preserve">// Call </w:t>
      </w:r>
      <w:proofErr w:type="spellStart"/>
      <w:r>
        <w:rPr>
          <w:rStyle w:val="commentcolor"/>
          <w:rFonts w:ascii="Consolas" w:hAnsi="Consolas"/>
          <w:color w:val="008000"/>
          <w:sz w:val="20"/>
          <w:szCs w:val="20"/>
        </w:rPr>
        <w:t>removeNeg</w:t>
      </w:r>
      <w:proofErr w:type="spellEnd"/>
      <w:r>
        <w:rPr>
          <w:rStyle w:val="commentcolor"/>
          <w:rFonts w:ascii="Consolas" w:hAnsi="Consolas"/>
          <w:color w:val="008000"/>
          <w:sz w:val="20"/>
          <w:szCs w:val="20"/>
        </w:rPr>
        <w:t xml:space="preserve"> with a callback</w:t>
      </w:r>
      <w:r>
        <w:rPr>
          <w:rFonts w:ascii="Consolas" w:hAnsi="Consolas"/>
          <w:color w:val="008000"/>
          <w:sz w:val="20"/>
          <w:szCs w:val="20"/>
        </w:rPr>
        <w:br/>
      </w:r>
      <w:r>
        <w:rPr>
          <w:rStyle w:val="jskeywordcolor"/>
          <w:rFonts w:ascii="Consolas" w:hAnsi="Consolas"/>
          <w:color w:val="0000CD"/>
        </w:rPr>
        <w:t>const</w:t>
      </w:r>
      <w:r>
        <w:rPr>
          <w:rStyle w:val="jscolor"/>
          <w:rFonts w:ascii="Consolas" w:hAnsi="Consolas"/>
          <w:color w:val="000000"/>
          <w:sz w:val="20"/>
          <w:szCs w:val="20"/>
        </w:rPr>
        <w:t> </w:t>
      </w:r>
      <w:proofErr w:type="spellStart"/>
      <w:r>
        <w:rPr>
          <w:rStyle w:val="jscolor"/>
          <w:rFonts w:ascii="Consolas" w:hAnsi="Consolas"/>
          <w:color w:val="000000"/>
          <w:sz w:val="20"/>
          <w:szCs w:val="20"/>
        </w:rPr>
        <w:t>posNumbers</w:t>
      </w:r>
      <w:proofErr w:type="spellEnd"/>
      <w:r>
        <w:rPr>
          <w:rStyle w:val="jscolor"/>
          <w:rFonts w:ascii="Consolas" w:hAnsi="Consolas"/>
          <w:color w:val="000000"/>
          <w:sz w:val="20"/>
          <w:szCs w:val="20"/>
        </w:rPr>
        <w:t xml:space="preserve"> = </w:t>
      </w:r>
      <w:proofErr w:type="spellStart"/>
      <w:r>
        <w:rPr>
          <w:rStyle w:val="jscolor"/>
          <w:rFonts w:ascii="Consolas" w:hAnsi="Consolas"/>
          <w:color w:val="000000"/>
          <w:sz w:val="20"/>
          <w:szCs w:val="20"/>
        </w:rPr>
        <w:t>removeNeg</w:t>
      </w:r>
      <w:proofErr w:type="spellEnd"/>
      <w:r>
        <w:rPr>
          <w:rStyle w:val="jscolor"/>
          <w:rFonts w:ascii="Consolas" w:hAnsi="Consolas"/>
          <w:color w:val="000000"/>
          <w:sz w:val="20"/>
          <w:szCs w:val="20"/>
        </w:rPr>
        <w:t>(</w:t>
      </w:r>
      <w:proofErr w:type="spellStart"/>
      <w:r>
        <w:rPr>
          <w:rStyle w:val="jscolor"/>
          <w:rFonts w:ascii="Consolas" w:hAnsi="Consolas"/>
          <w:color w:val="000000"/>
          <w:sz w:val="20"/>
          <w:szCs w:val="20"/>
        </w:rPr>
        <w:t>myNumbers</w:t>
      </w:r>
      <w:proofErr w:type="spellEnd"/>
      <w:r>
        <w:rPr>
          <w:rStyle w:val="jscolor"/>
          <w:rFonts w:ascii="Consolas" w:hAnsi="Consolas"/>
          <w:color w:val="000000"/>
          <w:sz w:val="20"/>
          <w:szCs w:val="20"/>
        </w:rPr>
        <w:t>, (x) =&gt; x &gt;= </w:t>
      </w:r>
      <w:r>
        <w:rPr>
          <w:rStyle w:val="jsnumbercolor"/>
          <w:rFonts w:ascii="Consolas" w:hAnsi="Consolas"/>
          <w:color w:val="FF0000"/>
        </w:rPr>
        <w:t>0</w:t>
      </w:r>
      <w:r>
        <w:rPr>
          <w:rStyle w:val="jscolo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Style w:val="commentcolor"/>
          <w:rFonts w:ascii="Consolas" w:hAnsi="Consolas"/>
          <w:color w:val="008000"/>
          <w:sz w:val="20"/>
          <w:szCs w:val="20"/>
        </w:rPr>
        <w:t>// Display Result</w:t>
      </w:r>
      <w:r>
        <w:rPr>
          <w:rFonts w:ascii="Consolas" w:hAnsi="Consolas"/>
          <w:color w:val="008000"/>
          <w:sz w:val="20"/>
          <w:szCs w:val="20"/>
        </w:rPr>
        <w:br/>
      </w:r>
      <w:proofErr w:type="spellStart"/>
      <w:r>
        <w:rPr>
          <w:rStyle w:val="jscolor"/>
          <w:rFonts w:ascii="Consolas" w:hAnsi="Consolas"/>
          <w:color w:val="000000"/>
          <w:sz w:val="20"/>
          <w:szCs w:val="20"/>
        </w:rPr>
        <w:t>document.</w:t>
      </w:r>
      <w:r>
        <w:rPr>
          <w:rStyle w:val="jspropertycolor"/>
          <w:rFonts w:ascii="Consolas" w:hAnsi="Consolas"/>
          <w:color w:val="000000"/>
          <w:sz w:val="20"/>
          <w:szCs w:val="20"/>
        </w:rPr>
        <w:t>getElementById</w:t>
      </w:r>
      <w:proofErr w:type="spellEnd"/>
      <w:r>
        <w:rPr>
          <w:rStyle w:val="jscolor"/>
          <w:rFonts w:ascii="Consolas" w:hAnsi="Consolas"/>
          <w:color w:val="000000"/>
          <w:sz w:val="20"/>
          <w:szCs w:val="20"/>
        </w:rPr>
        <w:t>(</w:t>
      </w:r>
      <w:r>
        <w:rPr>
          <w:rStyle w:val="jsstringcolor"/>
          <w:rFonts w:ascii="Consolas" w:hAnsi="Consolas"/>
          <w:color w:val="A52A2A"/>
          <w:sz w:val="20"/>
          <w:szCs w:val="20"/>
        </w:rPr>
        <w:t>"demo"</w:t>
      </w:r>
      <w:r>
        <w:rPr>
          <w:rStyle w:val="jscolor"/>
          <w:rFonts w:ascii="Consolas" w:hAnsi="Consolas"/>
          <w:color w:val="000000"/>
          <w:sz w:val="20"/>
          <w:szCs w:val="20"/>
        </w:rPr>
        <w:t>).</w:t>
      </w:r>
      <w:proofErr w:type="spellStart"/>
      <w:r>
        <w:rPr>
          <w:rStyle w:val="jspropertycolor"/>
          <w:rFonts w:ascii="Consolas" w:hAnsi="Consolas"/>
          <w:color w:val="000000"/>
          <w:sz w:val="20"/>
          <w:szCs w:val="20"/>
        </w:rPr>
        <w:t>innerHTML</w:t>
      </w:r>
      <w:proofErr w:type="spellEnd"/>
      <w:r>
        <w:rPr>
          <w:rStyle w:val="jscolor"/>
          <w:rFonts w:ascii="Consolas" w:hAnsi="Consolas"/>
          <w:color w:val="000000"/>
          <w:sz w:val="20"/>
          <w:szCs w:val="20"/>
        </w:rPr>
        <w:t xml:space="preserve"> = </w:t>
      </w:r>
      <w:proofErr w:type="spellStart"/>
      <w:r>
        <w:rPr>
          <w:rStyle w:val="jscolor"/>
          <w:rFonts w:ascii="Consolas" w:hAnsi="Consolas"/>
          <w:color w:val="000000"/>
          <w:sz w:val="20"/>
          <w:szCs w:val="20"/>
        </w:rPr>
        <w:t>posNumbers</w:t>
      </w:r>
      <w:proofErr w:type="spellEnd"/>
      <w:r>
        <w:rPr>
          <w:rStyle w:val="jscolo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Style w:val="commentcolor"/>
          <w:rFonts w:ascii="Consolas" w:hAnsi="Consolas"/>
          <w:color w:val="008000"/>
          <w:sz w:val="20"/>
          <w:szCs w:val="20"/>
        </w:rPr>
        <w:t>// Keep only positive numbers</w:t>
      </w:r>
      <w:r>
        <w:rPr>
          <w:rFonts w:ascii="Consolas" w:hAnsi="Consolas"/>
          <w:color w:val="008000"/>
          <w:sz w:val="20"/>
          <w:szCs w:val="20"/>
        </w:rPr>
        <w:br/>
      </w:r>
      <w:r>
        <w:rPr>
          <w:rStyle w:val="jskeywordcolor"/>
          <w:rFonts w:ascii="Consolas" w:hAnsi="Consolas"/>
          <w:color w:val="0000CD"/>
        </w:rPr>
        <w:t>function</w:t>
      </w:r>
      <w:r>
        <w:rPr>
          <w:rStyle w:val="jscolor"/>
          <w:rFonts w:ascii="Consolas" w:hAnsi="Consolas"/>
          <w:color w:val="000000"/>
          <w:sz w:val="20"/>
          <w:szCs w:val="20"/>
        </w:rPr>
        <w:t> </w:t>
      </w:r>
      <w:proofErr w:type="spellStart"/>
      <w:r>
        <w:rPr>
          <w:rStyle w:val="jscolor"/>
          <w:rFonts w:ascii="Consolas" w:hAnsi="Consolas"/>
          <w:color w:val="000000"/>
          <w:sz w:val="20"/>
          <w:szCs w:val="20"/>
        </w:rPr>
        <w:t>removeNeg</w:t>
      </w:r>
      <w:proofErr w:type="spellEnd"/>
      <w:r>
        <w:rPr>
          <w:rStyle w:val="jscolor"/>
          <w:rFonts w:ascii="Consolas" w:hAnsi="Consolas"/>
          <w:color w:val="000000"/>
          <w:sz w:val="20"/>
          <w:szCs w:val="20"/>
        </w:rPr>
        <w:t>(numbers, callback) {</w:t>
      </w:r>
      <w:r>
        <w:rPr>
          <w:rFonts w:ascii="Consolas" w:hAnsi="Consolas"/>
          <w:color w:val="000000"/>
          <w:sz w:val="20"/>
          <w:szCs w:val="20"/>
        </w:rPr>
        <w:br/>
      </w:r>
      <w:r>
        <w:rPr>
          <w:rStyle w:val="jscolor"/>
          <w:rFonts w:ascii="Consolas" w:hAnsi="Consolas"/>
          <w:color w:val="000000"/>
          <w:sz w:val="20"/>
          <w:szCs w:val="20"/>
        </w:rPr>
        <w:t>  </w:t>
      </w:r>
      <w:r>
        <w:rPr>
          <w:rStyle w:val="jskeywordcolor"/>
          <w:rFonts w:ascii="Consolas" w:hAnsi="Consolas"/>
          <w:color w:val="0000CD"/>
        </w:rPr>
        <w:t>const</w:t>
      </w:r>
      <w:r>
        <w:rPr>
          <w:rStyle w:val="jscolor"/>
          <w:rFonts w:ascii="Consolas" w:hAnsi="Consolas"/>
          <w:color w:val="000000"/>
          <w:sz w:val="20"/>
          <w:szCs w:val="20"/>
        </w:rPr>
        <w:t> </w:t>
      </w:r>
      <w:proofErr w:type="spellStart"/>
      <w:r>
        <w:rPr>
          <w:rStyle w:val="jscolor"/>
          <w:rFonts w:ascii="Consolas" w:hAnsi="Consolas"/>
          <w:color w:val="000000"/>
          <w:sz w:val="20"/>
          <w:szCs w:val="20"/>
        </w:rPr>
        <w:t>myArray</w:t>
      </w:r>
      <w:proofErr w:type="spellEnd"/>
      <w:r>
        <w:rPr>
          <w:rStyle w:val="jscolor"/>
          <w:rFonts w:ascii="Consolas" w:hAnsi="Consolas"/>
          <w:color w:val="000000"/>
          <w:sz w:val="20"/>
          <w:szCs w:val="20"/>
        </w:rPr>
        <w:t xml:space="preserve"> = [];</w:t>
      </w:r>
      <w:r>
        <w:rPr>
          <w:rFonts w:ascii="Consolas" w:hAnsi="Consolas"/>
          <w:color w:val="000000"/>
          <w:sz w:val="20"/>
          <w:szCs w:val="20"/>
        </w:rPr>
        <w:br/>
      </w:r>
      <w:r>
        <w:rPr>
          <w:rStyle w:val="jscolor"/>
          <w:rFonts w:ascii="Consolas" w:hAnsi="Consolas"/>
          <w:color w:val="000000"/>
          <w:sz w:val="20"/>
          <w:szCs w:val="20"/>
        </w:rPr>
        <w:t>  </w:t>
      </w:r>
      <w:r>
        <w:rPr>
          <w:rStyle w:val="jskeywordcolor"/>
          <w:rFonts w:ascii="Consolas" w:hAnsi="Consolas"/>
          <w:color w:val="0000CD"/>
        </w:rPr>
        <w:t>for</w:t>
      </w:r>
      <w:r>
        <w:rPr>
          <w:rStyle w:val="jscolor"/>
          <w:rFonts w:ascii="Consolas" w:hAnsi="Consolas"/>
          <w:color w:val="000000"/>
          <w:sz w:val="20"/>
          <w:szCs w:val="20"/>
        </w:rPr>
        <w:t> (</w:t>
      </w:r>
      <w:r>
        <w:rPr>
          <w:rStyle w:val="jskeywordcolor"/>
          <w:rFonts w:ascii="Consolas" w:hAnsi="Consolas"/>
          <w:color w:val="0000CD"/>
        </w:rPr>
        <w:t>const</w:t>
      </w:r>
      <w:r>
        <w:rPr>
          <w:rStyle w:val="jscolor"/>
          <w:rFonts w:ascii="Consolas" w:hAnsi="Consolas"/>
          <w:color w:val="000000"/>
          <w:sz w:val="20"/>
          <w:szCs w:val="20"/>
        </w:rPr>
        <w:t> x of numbers) {</w:t>
      </w:r>
      <w:r>
        <w:rPr>
          <w:rFonts w:ascii="Consolas" w:hAnsi="Consolas"/>
          <w:color w:val="000000"/>
          <w:sz w:val="20"/>
          <w:szCs w:val="20"/>
        </w:rPr>
        <w:br/>
      </w:r>
      <w:r>
        <w:rPr>
          <w:rStyle w:val="jscolor"/>
          <w:rFonts w:ascii="Consolas" w:hAnsi="Consolas"/>
          <w:color w:val="000000"/>
          <w:sz w:val="20"/>
          <w:szCs w:val="20"/>
        </w:rPr>
        <w:t>    </w:t>
      </w:r>
      <w:r>
        <w:rPr>
          <w:rStyle w:val="jskeywordcolor"/>
          <w:rFonts w:ascii="Consolas" w:hAnsi="Consolas"/>
          <w:color w:val="0000CD"/>
        </w:rPr>
        <w:t>if</w:t>
      </w:r>
      <w:r>
        <w:rPr>
          <w:rStyle w:val="jscolor"/>
          <w:rFonts w:ascii="Consolas" w:hAnsi="Consolas"/>
          <w:color w:val="000000"/>
          <w:sz w:val="20"/>
          <w:szCs w:val="20"/>
        </w:rPr>
        <w:t> (callback(x)) {</w:t>
      </w:r>
      <w:r>
        <w:rPr>
          <w:rFonts w:ascii="Consolas" w:hAnsi="Consolas"/>
          <w:color w:val="000000"/>
          <w:sz w:val="20"/>
          <w:szCs w:val="20"/>
        </w:rPr>
        <w:br/>
      </w:r>
      <w:r>
        <w:rPr>
          <w:rStyle w:val="jscolor"/>
          <w:rFonts w:ascii="Consolas" w:hAnsi="Consolas"/>
          <w:color w:val="000000"/>
          <w:sz w:val="20"/>
          <w:szCs w:val="20"/>
        </w:rPr>
        <w:t>      </w:t>
      </w:r>
      <w:proofErr w:type="spellStart"/>
      <w:r>
        <w:rPr>
          <w:rStyle w:val="jscolor"/>
          <w:rFonts w:ascii="Consolas" w:hAnsi="Consolas"/>
          <w:color w:val="000000"/>
          <w:sz w:val="20"/>
          <w:szCs w:val="20"/>
        </w:rPr>
        <w:t>myArray.</w:t>
      </w:r>
      <w:r>
        <w:rPr>
          <w:rStyle w:val="jspropertycolor"/>
          <w:rFonts w:ascii="Consolas" w:hAnsi="Consolas"/>
          <w:color w:val="000000"/>
          <w:sz w:val="20"/>
          <w:szCs w:val="20"/>
        </w:rPr>
        <w:t>push</w:t>
      </w:r>
      <w:proofErr w:type="spellEnd"/>
      <w:r>
        <w:rPr>
          <w:rStyle w:val="jscolor"/>
          <w:rFonts w:ascii="Consolas" w:hAnsi="Consolas"/>
          <w:color w:val="000000"/>
          <w:sz w:val="20"/>
          <w:szCs w:val="20"/>
        </w:rPr>
        <w:t>(x);</w:t>
      </w:r>
      <w:r>
        <w:rPr>
          <w:rFonts w:ascii="Consolas" w:hAnsi="Consolas"/>
          <w:color w:val="000000"/>
          <w:sz w:val="20"/>
          <w:szCs w:val="20"/>
        </w:rPr>
        <w:br/>
      </w:r>
      <w:r>
        <w:rPr>
          <w:rStyle w:val="jscolor"/>
          <w:rFonts w:ascii="Consolas" w:hAnsi="Consolas"/>
          <w:color w:val="000000"/>
          <w:sz w:val="20"/>
          <w:szCs w:val="20"/>
        </w:rPr>
        <w:t>    }</w:t>
      </w:r>
      <w:r>
        <w:rPr>
          <w:rFonts w:ascii="Consolas" w:hAnsi="Consolas"/>
          <w:color w:val="000000"/>
          <w:sz w:val="20"/>
          <w:szCs w:val="20"/>
        </w:rPr>
        <w:br/>
      </w:r>
      <w:r>
        <w:rPr>
          <w:rStyle w:val="jscolor"/>
          <w:rFonts w:ascii="Consolas" w:hAnsi="Consolas"/>
          <w:color w:val="000000"/>
          <w:sz w:val="20"/>
          <w:szCs w:val="20"/>
        </w:rPr>
        <w:t>  }</w:t>
      </w:r>
      <w:r>
        <w:rPr>
          <w:rFonts w:ascii="Consolas" w:hAnsi="Consolas"/>
          <w:color w:val="000000"/>
          <w:sz w:val="20"/>
          <w:szCs w:val="20"/>
        </w:rPr>
        <w:br/>
      </w:r>
      <w:r>
        <w:rPr>
          <w:rStyle w:val="jscolor"/>
          <w:rFonts w:ascii="Consolas" w:hAnsi="Consolas"/>
          <w:color w:val="000000"/>
          <w:sz w:val="20"/>
          <w:szCs w:val="20"/>
        </w:rPr>
        <w:t>  </w:t>
      </w:r>
      <w:r>
        <w:rPr>
          <w:rStyle w:val="jskeywordcolor"/>
          <w:rFonts w:ascii="Consolas" w:hAnsi="Consolas"/>
          <w:color w:val="0000CD"/>
        </w:rPr>
        <w:t>return</w:t>
      </w:r>
      <w:r>
        <w:rPr>
          <w:rStyle w:val="jscolor"/>
          <w:rFonts w:ascii="Consolas" w:hAnsi="Consolas"/>
          <w:color w:val="000000"/>
          <w:sz w:val="20"/>
          <w:szCs w:val="20"/>
        </w:rPr>
        <w:t> </w:t>
      </w:r>
      <w:proofErr w:type="spellStart"/>
      <w:r>
        <w:rPr>
          <w:rStyle w:val="jscolor"/>
          <w:rFonts w:ascii="Consolas" w:hAnsi="Consolas"/>
          <w:color w:val="000000"/>
          <w:sz w:val="20"/>
          <w:szCs w:val="20"/>
        </w:rPr>
        <w:t>myArray</w:t>
      </w:r>
      <w:proofErr w:type="spellEnd"/>
      <w:r>
        <w:rPr>
          <w:rStyle w:val="jscolor"/>
          <w:rFonts w:ascii="Consolas" w:hAnsi="Consolas"/>
          <w:color w:val="000000"/>
          <w:sz w:val="20"/>
          <w:szCs w:val="20"/>
        </w:rPr>
        <w:t>;</w:t>
      </w:r>
      <w:r>
        <w:rPr>
          <w:rFonts w:ascii="Consolas" w:hAnsi="Consolas"/>
          <w:color w:val="000000"/>
          <w:sz w:val="20"/>
          <w:szCs w:val="20"/>
        </w:rPr>
        <w:br/>
      </w:r>
      <w:r>
        <w:rPr>
          <w:rStyle w:val="jscolor"/>
          <w:rFonts w:ascii="Consolas" w:hAnsi="Consolas"/>
          <w:color w:val="000000"/>
          <w:sz w:val="20"/>
          <w:szCs w:val="20"/>
        </w:rPr>
        <w:t>}</w:t>
      </w:r>
    </w:p>
    <w:p w:rsidR="00E17E24" w:rsidRDefault="00E17E24" w:rsidP="007C3A4C">
      <w:pPr>
        <w:shd w:val="clear" w:color="auto" w:fill="FFFFFF"/>
        <w:spacing w:after="0" w:line="240" w:lineRule="auto"/>
        <w:textAlignment w:val="baseline"/>
        <w:outlineLvl w:val="0"/>
        <w:rPr>
          <w:rFonts w:ascii="Lato" w:eastAsia="Times New Roman" w:hAnsi="Lato" w:cs="Times New Roman"/>
          <w:b/>
          <w:bCs/>
          <w:color w:val="0A0A23"/>
          <w:kern w:val="36"/>
          <w:sz w:val="48"/>
          <w:szCs w:val="48"/>
          <w:lang w:val="en-IN"/>
        </w:rPr>
      </w:pPr>
    </w:p>
    <w:p w:rsidR="00363569" w:rsidRDefault="00363569" w:rsidP="00363569">
      <w:pPr>
        <w:pStyle w:val="Heading3"/>
        <w:spacing w:before="130" w:after="130"/>
        <w:rPr>
          <w:rFonts w:ascii="Segoe UI" w:hAnsi="Segoe UI" w:cs="Segoe UI"/>
          <w:b w:val="0"/>
          <w:bCs w:val="0"/>
          <w:color w:val="000000"/>
          <w:sz w:val="31"/>
          <w:szCs w:val="31"/>
        </w:rPr>
      </w:pPr>
      <w:r>
        <w:rPr>
          <w:rFonts w:ascii="Segoe UI" w:hAnsi="Segoe UI" w:cs="Segoe UI"/>
          <w:b w:val="0"/>
          <w:bCs w:val="0"/>
          <w:color w:val="000000"/>
          <w:sz w:val="31"/>
          <w:szCs w:val="31"/>
        </w:rPr>
        <w:t>Example</w:t>
      </w:r>
    </w:p>
    <w:p w:rsidR="00363569" w:rsidRDefault="00363569" w:rsidP="00363569">
      <w:pPr>
        <w:shd w:val="clear" w:color="auto" w:fill="FFFFFF"/>
        <w:rPr>
          <w:rFonts w:ascii="Consolas" w:hAnsi="Consolas" w:cs="Times New Roman"/>
          <w:color w:val="000000"/>
          <w:sz w:val="20"/>
          <w:szCs w:val="20"/>
        </w:rPr>
      </w:pPr>
      <w:r>
        <w:rPr>
          <w:rStyle w:val="commentcolor"/>
          <w:rFonts w:ascii="Consolas" w:hAnsi="Consolas"/>
          <w:color w:val="008000"/>
          <w:sz w:val="20"/>
          <w:szCs w:val="20"/>
        </w:rPr>
        <w:t>// Create an Array</w:t>
      </w:r>
      <w:r>
        <w:rPr>
          <w:rFonts w:ascii="Consolas" w:hAnsi="Consolas"/>
          <w:color w:val="008000"/>
          <w:sz w:val="20"/>
          <w:szCs w:val="20"/>
        </w:rPr>
        <w:br/>
      </w:r>
      <w:r>
        <w:rPr>
          <w:rStyle w:val="jskeywordcolor"/>
          <w:rFonts w:ascii="Consolas" w:hAnsi="Consolas"/>
          <w:color w:val="0000CD"/>
        </w:rPr>
        <w:t>const</w:t>
      </w:r>
      <w:r>
        <w:rPr>
          <w:rStyle w:val="jscolor"/>
          <w:rFonts w:ascii="Consolas" w:hAnsi="Consolas"/>
          <w:color w:val="000000"/>
          <w:sz w:val="20"/>
          <w:szCs w:val="20"/>
        </w:rPr>
        <w:t> </w:t>
      </w:r>
      <w:proofErr w:type="spellStart"/>
      <w:r>
        <w:rPr>
          <w:rStyle w:val="jscolor"/>
          <w:rFonts w:ascii="Consolas" w:hAnsi="Consolas"/>
          <w:color w:val="000000"/>
          <w:sz w:val="20"/>
          <w:szCs w:val="20"/>
        </w:rPr>
        <w:t>myNumbers</w:t>
      </w:r>
      <w:proofErr w:type="spellEnd"/>
      <w:r>
        <w:rPr>
          <w:rStyle w:val="jscolor"/>
          <w:rFonts w:ascii="Consolas" w:hAnsi="Consolas"/>
          <w:color w:val="000000"/>
          <w:sz w:val="20"/>
          <w:szCs w:val="20"/>
        </w:rPr>
        <w:t xml:space="preserve"> = [</w:t>
      </w:r>
      <w:r>
        <w:rPr>
          <w:rStyle w:val="jsnumbercolor"/>
          <w:rFonts w:ascii="Consolas" w:hAnsi="Consolas"/>
          <w:color w:val="FF0000"/>
        </w:rPr>
        <w:t>4</w:t>
      </w:r>
      <w:r>
        <w:rPr>
          <w:rStyle w:val="jscolor"/>
          <w:rFonts w:ascii="Consolas" w:hAnsi="Consolas"/>
          <w:color w:val="000000"/>
          <w:sz w:val="20"/>
          <w:szCs w:val="20"/>
        </w:rPr>
        <w:t>, </w:t>
      </w:r>
      <w:r>
        <w:rPr>
          <w:rStyle w:val="jsnumbercolor"/>
          <w:rFonts w:ascii="Consolas" w:hAnsi="Consolas"/>
          <w:color w:val="FF0000"/>
        </w:rPr>
        <w:t>1</w:t>
      </w:r>
      <w:r>
        <w:rPr>
          <w:rStyle w:val="jscolor"/>
          <w:rFonts w:ascii="Consolas" w:hAnsi="Consolas"/>
          <w:color w:val="000000"/>
          <w:sz w:val="20"/>
          <w:szCs w:val="20"/>
        </w:rPr>
        <w:t>, -</w:t>
      </w:r>
      <w:r>
        <w:rPr>
          <w:rStyle w:val="jsnumbercolor"/>
          <w:rFonts w:ascii="Consolas" w:hAnsi="Consolas"/>
          <w:color w:val="FF0000"/>
        </w:rPr>
        <w:t>20</w:t>
      </w:r>
      <w:r>
        <w:rPr>
          <w:rStyle w:val="jscolor"/>
          <w:rFonts w:ascii="Consolas" w:hAnsi="Consolas"/>
          <w:color w:val="000000"/>
          <w:sz w:val="20"/>
          <w:szCs w:val="20"/>
        </w:rPr>
        <w:t>, -</w:t>
      </w:r>
      <w:r>
        <w:rPr>
          <w:rStyle w:val="jsnumbercolor"/>
          <w:rFonts w:ascii="Consolas" w:hAnsi="Consolas"/>
          <w:color w:val="FF0000"/>
        </w:rPr>
        <w:t>7</w:t>
      </w:r>
      <w:r>
        <w:rPr>
          <w:rStyle w:val="jscolor"/>
          <w:rFonts w:ascii="Consolas" w:hAnsi="Consolas"/>
          <w:color w:val="000000"/>
          <w:sz w:val="20"/>
          <w:szCs w:val="20"/>
        </w:rPr>
        <w:t>, </w:t>
      </w:r>
      <w:r>
        <w:rPr>
          <w:rStyle w:val="jsnumbercolor"/>
          <w:rFonts w:ascii="Consolas" w:hAnsi="Consolas"/>
          <w:color w:val="FF0000"/>
        </w:rPr>
        <w:t>5</w:t>
      </w:r>
      <w:r>
        <w:rPr>
          <w:rStyle w:val="jscolor"/>
          <w:rFonts w:ascii="Consolas" w:hAnsi="Consolas"/>
          <w:color w:val="000000"/>
          <w:sz w:val="20"/>
          <w:szCs w:val="20"/>
        </w:rPr>
        <w:t>, </w:t>
      </w:r>
      <w:r>
        <w:rPr>
          <w:rStyle w:val="jsnumbercolor"/>
          <w:rFonts w:ascii="Consolas" w:hAnsi="Consolas"/>
          <w:color w:val="FF0000"/>
        </w:rPr>
        <w:t>9</w:t>
      </w:r>
      <w:r>
        <w:rPr>
          <w:rStyle w:val="jscolor"/>
          <w:rFonts w:ascii="Consolas" w:hAnsi="Consolas"/>
          <w:color w:val="000000"/>
          <w:sz w:val="20"/>
          <w:szCs w:val="20"/>
        </w:rPr>
        <w:t>, -</w:t>
      </w:r>
      <w:r>
        <w:rPr>
          <w:rStyle w:val="jsnumbercolor"/>
          <w:rFonts w:ascii="Consolas" w:hAnsi="Consolas"/>
          <w:color w:val="FF0000"/>
        </w:rPr>
        <w:t>6</w:t>
      </w:r>
      <w:r>
        <w:rPr>
          <w:rStyle w:val="jscolo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Style w:val="commentcolor"/>
          <w:rFonts w:ascii="Consolas" w:hAnsi="Consolas"/>
          <w:color w:val="008000"/>
          <w:sz w:val="20"/>
          <w:szCs w:val="20"/>
        </w:rPr>
        <w:t xml:space="preserve">// Call </w:t>
      </w:r>
      <w:proofErr w:type="spellStart"/>
      <w:r>
        <w:rPr>
          <w:rStyle w:val="commentcolor"/>
          <w:rFonts w:ascii="Consolas" w:hAnsi="Consolas"/>
          <w:color w:val="008000"/>
          <w:sz w:val="20"/>
          <w:szCs w:val="20"/>
        </w:rPr>
        <w:t>removeNeg</w:t>
      </w:r>
      <w:proofErr w:type="spellEnd"/>
      <w:r>
        <w:rPr>
          <w:rStyle w:val="commentcolor"/>
          <w:rFonts w:ascii="Consolas" w:hAnsi="Consolas"/>
          <w:color w:val="008000"/>
          <w:sz w:val="20"/>
          <w:szCs w:val="20"/>
        </w:rPr>
        <w:t xml:space="preserve"> with a callback</w:t>
      </w:r>
      <w:r>
        <w:rPr>
          <w:rFonts w:ascii="Consolas" w:hAnsi="Consolas"/>
          <w:color w:val="008000"/>
          <w:sz w:val="20"/>
          <w:szCs w:val="20"/>
        </w:rPr>
        <w:br/>
      </w:r>
      <w:r>
        <w:rPr>
          <w:rStyle w:val="jskeywordcolor"/>
          <w:rFonts w:ascii="Consolas" w:hAnsi="Consolas"/>
          <w:color w:val="0000CD"/>
        </w:rPr>
        <w:t>const</w:t>
      </w:r>
      <w:r>
        <w:rPr>
          <w:rStyle w:val="jscolor"/>
          <w:rFonts w:ascii="Consolas" w:hAnsi="Consolas"/>
          <w:color w:val="000000"/>
          <w:sz w:val="20"/>
          <w:szCs w:val="20"/>
        </w:rPr>
        <w:t> </w:t>
      </w:r>
      <w:proofErr w:type="spellStart"/>
      <w:r>
        <w:rPr>
          <w:rStyle w:val="jscolor"/>
          <w:rFonts w:ascii="Consolas" w:hAnsi="Consolas"/>
          <w:color w:val="000000"/>
          <w:sz w:val="20"/>
          <w:szCs w:val="20"/>
        </w:rPr>
        <w:t>posNumbers</w:t>
      </w:r>
      <w:proofErr w:type="spellEnd"/>
      <w:r>
        <w:rPr>
          <w:rStyle w:val="jscolor"/>
          <w:rFonts w:ascii="Consolas" w:hAnsi="Consolas"/>
          <w:color w:val="000000"/>
          <w:sz w:val="20"/>
          <w:szCs w:val="20"/>
        </w:rPr>
        <w:t xml:space="preserve"> = </w:t>
      </w:r>
      <w:proofErr w:type="spellStart"/>
      <w:r>
        <w:rPr>
          <w:rStyle w:val="jscolor"/>
          <w:rFonts w:ascii="Consolas" w:hAnsi="Consolas"/>
          <w:color w:val="000000"/>
          <w:sz w:val="20"/>
          <w:szCs w:val="20"/>
        </w:rPr>
        <w:t>removeNeg</w:t>
      </w:r>
      <w:proofErr w:type="spellEnd"/>
      <w:r>
        <w:rPr>
          <w:rStyle w:val="jscolor"/>
          <w:rFonts w:ascii="Consolas" w:hAnsi="Consolas"/>
          <w:color w:val="000000"/>
          <w:sz w:val="20"/>
          <w:szCs w:val="20"/>
        </w:rPr>
        <w:t>(</w:t>
      </w:r>
      <w:proofErr w:type="spellStart"/>
      <w:r>
        <w:rPr>
          <w:rStyle w:val="jscolor"/>
          <w:rFonts w:ascii="Consolas" w:hAnsi="Consolas"/>
          <w:color w:val="000000"/>
          <w:sz w:val="20"/>
          <w:szCs w:val="20"/>
        </w:rPr>
        <w:t>myNumbers</w:t>
      </w:r>
      <w:proofErr w:type="spellEnd"/>
      <w:r>
        <w:rPr>
          <w:rStyle w:val="jscolor"/>
          <w:rFonts w:ascii="Consolas" w:hAnsi="Consolas"/>
          <w:color w:val="000000"/>
          <w:sz w:val="20"/>
          <w:szCs w:val="20"/>
        </w:rPr>
        <w:t>, (x) =&gt; x &gt;= </w:t>
      </w:r>
      <w:r>
        <w:rPr>
          <w:rStyle w:val="jsnumbercolor"/>
          <w:rFonts w:ascii="Consolas" w:hAnsi="Consolas"/>
          <w:color w:val="FF0000"/>
        </w:rPr>
        <w:t>0</w:t>
      </w:r>
      <w:r>
        <w:rPr>
          <w:rStyle w:val="jscolo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lastRenderedPageBreak/>
        <w:br/>
      </w:r>
      <w:r>
        <w:rPr>
          <w:rStyle w:val="commentcolor"/>
          <w:rFonts w:ascii="Consolas" w:hAnsi="Consolas"/>
          <w:color w:val="008000"/>
          <w:sz w:val="20"/>
          <w:szCs w:val="20"/>
        </w:rPr>
        <w:t>// Display Result</w:t>
      </w:r>
      <w:r>
        <w:rPr>
          <w:rFonts w:ascii="Consolas" w:hAnsi="Consolas"/>
          <w:color w:val="008000"/>
          <w:sz w:val="20"/>
          <w:szCs w:val="20"/>
        </w:rPr>
        <w:br/>
      </w:r>
      <w:proofErr w:type="spellStart"/>
      <w:r>
        <w:rPr>
          <w:rStyle w:val="jscolor"/>
          <w:rFonts w:ascii="Consolas" w:hAnsi="Consolas"/>
          <w:color w:val="000000"/>
          <w:sz w:val="20"/>
          <w:szCs w:val="20"/>
        </w:rPr>
        <w:t>document.</w:t>
      </w:r>
      <w:r>
        <w:rPr>
          <w:rStyle w:val="jspropertycolor"/>
          <w:rFonts w:ascii="Consolas" w:hAnsi="Consolas"/>
          <w:color w:val="000000"/>
          <w:sz w:val="20"/>
          <w:szCs w:val="20"/>
        </w:rPr>
        <w:t>getElementById</w:t>
      </w:r>
      <w:proofErr w:type="spellEnd"/>
      <w:r>
        <w:rPr>
          <w:rStyle w:val="jscolor"/>
          <w:rFonts w:ascii="Consolas" w:hAnsi="Consolas"/>
          <w:color w:val="000000"/>
          <w:sz w:val="20"/>
          <w:szCs w:val="20"/>
        </w:rPr>
        <w:t>(</w:t>
      </w:r>
      <w:r>
        <w:rPr>
          <w:rStyle w:val="jsstringcolor"/>
          <w:rFonts w:ascii="Consolas" w:hAnsi="Consolas"/>
          <w:color w:val="A52A2A"/>
          <w:sz w:val="20"/>
          <w:szCs w:val="20"/>
        </w:rPr>
        <w:t>"demo"</w:t>
      </w:r>
      <w:r>
        <w:rPr>
          <w:rStyle w:val="jscolor"/>
          <w:rFonts w:ascii="Consolas" w:hAnsi="Consolas"/>
          <w:color w:val="000000"/>
          <w:sz w:val="20"/>
          <w:szCs w:val="20"/>
        </w:rPr>
        <w:t>).</w:t>
      </w:r>
      <w:proofErr w:type="spellStart"/>
      <w:r>
        <w:rPr>
          <w:rStyle w:val="jspropertycolor"/>
          <w:rFonts w:ascii="Consolas" w:hAnsi="Consolas"/>
          <w:color w:val="000000"/>
          <w:sz w:val="20"/>
          <w:szCs w:val="20"/>
        </w:rPr>
        <w:t>innerHTML</w:t>
      </w:r>
      <w:proofErr w:type="spellEnd"/>
      <w:r>
        <w:rPr>
          <w:rStyle w:val="jscolor"/>
          <w:rFonts w:ascii="Consolas" w:hAnsi="Consolas"/>
          <w:color w:val="000000"/>
          <w:sz w:val="20"/>
          <w:szCs w:val="20"/>
        </w:rPr>
        <w:t xml:space="preserve"> = </w:t>
      </w:r>
      <w:proofErr w:type="spellStart"/>
      <w:r>
        <w:rPr>
          <w:rStyle w:val="jscolor"/>
          <w:rFonts w:ascii="Consolas" w:hAnsi="Consolas"/>
          <w:color w:val="000000"/>
          <w:sz w:val="20"/>
          <w:szCs w:val="20"/>
        </w:rPr>
        <w:t>posNumbers</w:t>
      </w:r>
      <w:proofErr w:type="spellEnd"/>
      <w:r>
        <w:rPr>
          <w:rStyle w:val="jscolo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Style w:val="commentcolor"/>
          <w:rFonts w:ascii="Consolas" w:hAnsi="Consolas"/>
          <w:color w:val="008000"/>
          <w:sz w:val="20"/>
          <w:szCs w:val="20"/>
        </w:rPr>
        <w:t>// Keep only positive numbers</w:t>
      </w:r>
      <w:r>
        <w:rPr>
          <w:rFonts w:ascii="Consolas" w:hAnsi="Consolas"/>
          <w:color w:val="008000"/>
          <w:sz w:val="20"/>
          <w:szCs w:val="20"/>
        </w:rPr>
        <w:br/>
      </w:r>
      <w:r>
        <w:rPr>
          <w:rStyle w:val="jskeywordcolor"/>
          <w:rFonts w:ascii="Consolas" w:hAnsi="Consolas"/>
          <w:color w:val="0000CD"/>
        </w:rPr>
        <w:t>function</w:t>
      </w:r>
      <w:r>
        <w:rPr>
          <w:rStyle w:val="jscolor"/>
          <w:rFonts w:ascii="Consolas" w:hAnsi="Consolas"/>
          <w:color w:val="000000"/>
          <w:sz w:val="20"/>
          <w:szCs w:val="20"/>
        </w:rPr>
        <w:t> </w:t>
      </w:r>
      <w:proofErr w:type="spellStart"/>
      <w:r>
        <w:rPr>
          <w:rStyle w:val="jscolor"/>
          <w:rFonts w:ascii="Consolas" w:hAnsi="Consolas"/>
          <w:color w:val="000000"/>
          <w:sz w:val="20"/>
          <w:szCs w:val="20"/>
        </w:rPr>
        <w:t>removeNeg</w:t>
      </w:r>
      <w:proofErr w:type="spellEnd"/>
      <w:r>
        <w:rPr>
          <w:rStyle w:val="jscolor"/>
          <w:rFonts w:ascii="Consolas" w:hAnsi="Consolas"/>
          <w:color w:val="000000"/>
          <w:sz w:val="20"/>
          <w:szCs w:val="20"/>
        </w:rPr>
        <w:t>(numbers, callback) {</w:t>
      </w:r>
      <w:r>
        <w:rPr>
          <w:rFonts w:ascii="Consolas" w:hAnsi="Consolas"/>
          <w:color w:val="000000"/>
          <w:sz w:val="20"/>
          <w:szCs w:val="20"/>
        </w:rPr>
        <w:br/>
      </w:r>
      <w:r>
        <w:rPr>
          <w:rStyle w:val="jscolor"/>
          <w:rFonts w:ascii="Consolas" w:hAnsi="Consolas"/>
          <w:color w:val="000000"/>
          <w:sz w:val="20"/>
          <w:szCs w:val="20"/>
        </w:rPr>
        <w:t>  </w:t>
      </w:r>
      <w:r>
        <w:rPr>
          <w:rStyle w:val="jskeywordcolor"/>
          <w:rFonts w:ascii="Consolas" w:hAnsi="Consolas"/>
          <w:color w:val="0000CD"/>
        </w:rPr>
        <w:t>const</w:t>
      </w:r>
      <w:r>
        <w:rPr>
          <w:rStyle w:val="jscolor"/>
          <w:rFonts w:ascii="Consolas" w:hAnsi="Consolas"/>
          <w:color w:val="000000"/>
          <w:sz w:val="20"/>
          <w:szCs w:val="20"/>
        </w:rPr>
        <w:t> </w:t>
      </w:r>
      <w:proofErr w:type="spellStart"/>
      <w:r>
        <w:rPr>
          <w:rStyle w:val="jscolor"/>
          <w:rFonts w:ascii="Consolas" w:hAnsi="Consolas"/>
          <w:color w:val="000000"/>
          <w:sz w:val="20"/>
          <w:szCs w:val="20"/>
        </w:rPr>
        <w:t>myArray</w:t>
      </w:r>
      <w:proofErr w:type="spellEnd"/>
      <w:r>
        <w:rPr>
          <w:rStyle w:val="jscolor"/>
          <w:rFonts w:ascii="Consolas" w:hAnsi="Consolas"/>
          <w:color w:val="000000"/>
          <w:sz w:val="20"/>
          <w:szCs w:val="20"/>
        </w:rPr>
        <w:t xml:space="preserve"> = [];</w:t>
      </w:r>
      <w:r>
        <w:rPr>
          <w:rFonts w:ascii="Consolas" w:hAnsi="Consolas"/>
          <w:color w:val="000000"/>
          <w:sz w:val="20"/>
          <w:szCs w:val="20"/>
        </w:rPr>
        <w:br/>
      </w:r>
      <w:r>
        <w:rPr>
          <w:rStyle w:val="jscolor"/>
          <w:rFonts w:ascii="Consolas" w:hAnsi="Consolas"/>
          <w:color w:val="000000"/>
          <w:sz w:val="20"/>
          <w:szCs w:val="20"/>
        </w:rPr>
        <w:t>  </w:t>
      </w:r>
      <w:r>
        <w:rPr>
          <w:rStyle w:val="jskeywordcolor"/>
          <w:rFonts w:ascii="Consolas" w:hAnsi="Consolas"/>
          <w:color w:val="0000CD"/>
        </w:rPr>
        <w:t>for</w:t>
      </w:r>
      <w:r>
        <w:rPr>
          <w:rStyle w:val="jscolor"/>
          <w:rFonts w:ascii="Consolas" w:hAnsi="Consolas"/>
          <w:color w:val="000000"/>
          <w:sz w:val="20"/>
          <w:szCs w:val="20"/>
        </w:rPr>
        <w:t> (</w:t>
      </w:r>
      <w:r>
        <w:rPr>
          <w:rStyle w:val="jskeywordcolor"/>
          <w:rFonts w:ascii="Consolas" w:hAnsi="Consolas"/>
          <w:color w:val="0000CD"/>
        </w:rPr>
        <w:t>const</w:t>
      </w:r>
      <w:r>
        <w:rPr>
          <w:rStyle w:val="jscolor"/>
          <w:rFonts w:ascii="Consolas" w:hAnsi="Consolas"/>
          <w:color w:val="000000"/>
          <w:sz w:val="20"/>
          <w:szCs w:val="20"/>
        </w:rPr>
        <w:t> x of numbers) {</w:t>
      </w:r>
      <w:r>
        <w:rPr>
          <w:rFonts w:ascii="Consolas" w:hAnsi="Consolas"/>
          <w:color w:val="000000"/>
          <w:sz w:val="20"/>
          <w:szCs w:val="20"/>
        </w:rPr>
        <w:br/>
      </w:r>
      <w:r>
        <w:rPr>
          <w:rStyle w:val="jscolor"/>
          <w:rFonts w:ascii="Consolas" w:hAnsi="Consolas"/>
          <w:color w:val="000000"/>
          <w:sz w:val="20"/>
          <w:szCs w:val="20"/>
        </w:rPr>
        <w:t>    </w:t>
      </w:r>
      <w:r>
        <w:rPr>
          <w:rStyle w:val="jskeywordcolor"/>
          <w:rFonts w:ascii="Consolas" w:hAnsi="Consolas"/>
          <w:color w:val="0000CD"/>
        </w:rPr>
        <w:t>if</w:t>
      </w:r>
      <w:r>
        <w:rPr>
          <w:rStyle w:val="jscolor"/>
          <w:rFonts w:ascii="Consolas" w:hAnsi="Consolas"/>
          <w:color w:val="000000"/>
          <w:sz w:val="20"/>
          <w:szCs w:val="20"/>
        </w:rPr>
        <w:t> (callback(x)) {</w:t>
      </w:r>
      <w:r>
        <w:rPr>
          <w:rFonts w:ascii="Consolas" w:hAnsi="Consolas"/>
          <w:color w:val="000000"/>
          <w:sz w:val="20"/>
          <w:szCs w:val="20"/>
        </w:rPr>
        <w:br/>
      </w:r>
      <w:r>
        <w:rPr>
          <w:rStyle w:val="jscolor"/>
          <w:rFonts w:ascii="Consolas" w:hAnsi="Consolas"/>
          <w:color w:val="000000"/>
          <w:sz w:val="20"/>
          <w:szCs w:val="20"/>
        </w:rPr>
        <w:t>      </w:t>
      </w:r>
      <w:proofErr w:type="spellStart"/>
      <w:r>
        <w:rPr>
          <w:rStyle w:val="jscolor"/>
          <w:rFonts w:ascii="Consolas" w:hAnsi="Consolas"/>
          <w:color w:val="000000"/>
          <w:sz w:val="20"/>
          <w:szCs w:val="20"/>
        </w:rPr>
        <w:t>myArray.</w:t>
      </w:r>
      <w:r>
        <w:rPr>
          <w:rStyle w:val="jspropertycolor"/>
          <w:rFonts w:ascii="Consolas" w:hAnsi="Consolas"/>
          <w:color w:val="000000"/>
          <w:sz w:val="20"/>
          <w:szCs w:val="20"/>
        </w:rPr>
        <w:t>push</w:t>
      </w:r>
      <w:proofErr w:type="spellEnd"/>
      <w:r>
        <w:rPr>
          <w:rStyle w:val="jscolor"/>
          <w:rFonts w:ascii="Consolas" w:hAnsi="Consolas"/>
          <w:color w:val="000000"/>
          <w:sz w:val="20"/>
          <w:szCs w:val="20"/>
        </w:rPr>
        <w:t>(x);</w:t>
      </w:r>
      <w:r>
        <w:rPr>
          <w:rFonts w:ascii="Consolas" w:hAnsi="Consolas"/>
          <w:color w:val="000000"/>
          <w:sz w:val="20"/>
          <w:szCs w:val="20"/>
        </w:rPr>
        <w:br/>
      </w:r>
      <w:r>
        <w:rPr>
          <w:rStyle w:val="jscolor"/>
          <w:rFonts w:ascii="Consolas" w:hAnsi="Consolas"/>
          <w:color w:val="000000"/>
          <w:sz w:val="20"/>
          <w:szCs w:val="20"/>
        </w:rPr>
        <w:t>    }</w:t>
      </w:r>
      <w:r>
        <w:rPr>
          <w:rFonts w:ascii="Consolas" w:hAnsi="Consolas"/>
          <w:color w:val="000000"/>
          <w:sz w:val="20"/>
          <w:szCs w:val="20"/>
        </w:rPr>
        <w:br/>
      </w:r>
      <w:r>
        <w:rPr>
          <w:rStyle w:val="jscolor"/>
          <w:rFonts w:ascii="Consolas" w:hAnsi="Consolas"/>
          <w:color w:val="000000"/>
          <w:sz w:val="20"/>
          <w:szCs w:val="20"/>
        </w:rPr>
        <w:t>  }</w:t>
      </w:r>
      <w:r>
        <w:rPr>
          <w:rFonts w:ascii="Consolas" w:hAnsi="Consolas"/>
          <w:color w:val="000000"/>
          <w:sz w:val="20"/>
          <w:szCs w:val="20"/>
        </w:rPr>
        <w:br/>
      </w:r>
      <w:r>
        <w:rPr>
          <w:rStyle w:val="jscolor"/>
          <w:rFonts w:ascii="Consolas" w:hAnsi="Consolas"/>
          <w:color w:val="000000"/>
          <w:sz w:val="20"/>
          <w:szCs w:val="20"/>
        </w:rPr>
        <w:t>  </w:t>
      </w:r>
      <w:r>
        <w:rPr>
          <w:rStyle w:val="jskeywordcolor"/>
          <w:rFonts w:ascii="Consolas" w:hAnsi="Consolas"/>
          <w:color w:val="0000CD"/>
        </w:rPr>
        <w:t>return</w:t>
      </w:r>
      <w:r>
        <w:rPr>
          <w:rStyle w:val="jscolor"/>
          <w:rFonts w:ascii="Consolas" w:hAnsi="Consolas"/>
          <w:color w:val="000000"/>
          <w:sz w:val="20"/>
          <w:szCs w:val="20"/>
        </w:rPr>
        <w:t> </w:t>
      </w:r>
      <w:proofErr w:type="spellStart"/>
      <w:r>
        <w:rPr>
          <w:rStyle w:val="jscolor"/>
          <w:rFonts w:ascii="Consolas" w:hAnsi="Consolas"/>
          <w:color w:val="000000"/>
          <w:sz w:val="20"/>
          <w:szCs w:val="20"/>
        </w:rPr>
        <w:t>myArray</w:t>
      </w:r>
      <w:proofErr w:type="spellEnd"/>
      <w:r>
        <w:rPr>
          <w:rStyle w:val="jscolor"/>
          <w:rFonts w:ascii="Consolas" w:hAnsi="Consolas"/>
          <w:color w:val="000000"/>
          <w:sz w:val="20"/>
          <w:szCs w:val="20"/>
        </w:rPr>
        <w:t>;</w:t>
      </w:r>
      <w:r>
        <w:rPr>
          <w:rFonts w:ascii="Consolas" w:hAnsi="Consolas"/>
          <w:color w:val="000000"/>
          <w:sz w:val="20"/>
          <w:szCs w:val="20"/>
        </w:rPr>
        <w:br/>
      </w:r>
      <w:r>
        <w:rPr>
          <w:rStyle w:val="jscolor"/>
          <w:rFonts w:ascii="Consolas" w:hAnsi="Consolas"/>
          <w:color w:val="000000"/>
          <w:sz w:val="20"/>
          <w:szCs w:val="20"/>
        </w:rPr>
        <w:t>}</w:t>
      </w:r>
    </w:p>
    <w:p w:rsidR="00363569" w:rsidRDefault="00363569">
      <w:pPr>
        <w:rPr>
          <w:rFonts w:ascii="Lato" w:eastAsia="Times New Roman" w:hAnsi="Lato" w:cs="Times New Roman"/>
          <w:b/>
          <w:bCs/>
          <w:color w:val="0A0A23"/>
          <w:kern w:val="36"/>
          <w:sz w:val="48"/>
          <w:szCs w:val="48"/>
          <w:lang w:val="en-IN"/>
        </w:rPr>
      </w:pPr>
      <w:r>
        <w:rPr>
          <w:rFonts w:ascii="Lato" w:eastAsia="Times New Roman" w:hAnsi="Lato" w:cs="Times New Roman"/>
          <w:b/>
          <w:bCs/>
          <w:color w:val="0A0A23"/>
          <w:kern w:val="36"/>
          <w:sz w:val="48"/>
          <w:szCs w:val="48"/>
          <w:lang w:val="en-IN"/>
        </w:rPr>
        <w:br w:type="page"/>
      </w:r>
    </w:p>
    <w:p w:rsidR="007C3A4C" w:rsidRPr="007C3A4C" w:rsidRDefault="007C3A4C" w:rsidP="007C3A4C">
      <w:pPr>
        <w:shd w:val="clear" w:color="auto" w:fill="FFFFFF"/>
        <w:spacing w:after="0" w:line="240" w:lineRule="auto"/>
        <w:textAlignment w:val="baseline"/>
        <w:outlineLvl w:val="0"/>
        <w:rPr>
          <w:rFonts w:ascii="Lato" w:eastAsia="Times New Roman" w:hAnsi="Lato" w:cs="Times New Roman"/>
          <w:b/>
          <w:bCs/>
          <w:color w:val="0A0A23"/>
          <w:kern w:val="36"/>
          <w:sz w:val="48"/>
          <w:szCs w:val="48"/>
        </w:rPr>
      </w:pPr>
      <w:r w:rsidRPr="007C3A4C">
        <w:rPr>
          <w:rFonts w:ascii="Lato" w:eastAsia="Times New Roman" w:hAnsi="Lato" w:cs="Times New Roman"/>
          <w:b/>
          <w:bCs/>
          <w:color w:val="0A0A23"/>
          <w:kern w:val="36"/>
          <w:sz w:val="48"/>
          <w:szCs w:val="48"/>
        </w:rPr>
        <w:lastRenderedPageBreak/>
        <w:t>JavaScript Promise Tutorial – How to Resolve or Reject Promises in JS</w:t>
      </w:r>
    </w:p>
    <w:p w:rsidR="00CC1295" w:rsidRDefault="00CC1295">
      <w:pPr>
        <w:rPr>
          <w:lang w:val="en-IN"/>
        </w:rPr>
      </w:pPr>
    </w:p>
    <w:p w:rsidR="007C3A4C" w:rsidRDefault="007C3A4C" w:rsidP="007C3A4C">
      <w:pPr>
        <w:pStyle w:val="NormalWeb"/>
        <w:shd w:val="clear" w:color="auto" w:fill="FFFFFF"/>
        <w:spacing w:before="0" w:beforeAutospacing="0" w:after="0" w:afterAutospacing="0" w:line="360" w:lineRule="atLeast"/>
        <w:textAlignment w:val="baseline"/>
        <w:rPr>
          <w:rFonts w:ascii="Lato" w:hAnsi="Lato"/>
          <w:color w:val="0A0A23"/>
          <w:sz w:val="30"/>
          <w:szCs w:val="30"/>
        </w:rPr>
      </w:pPr>
      <w:r>
        <w:rPr>
          <w:rStyle w:val="HTMLCode"/>
          <w:color w:val="0A0A23"/>
          <w:bdr w:val="none" w:sz="0" w:space="0" w:color="auto" w:frame="1"/>
        </w:rPr>
        <w:t>Promise</w:t>
      </w:r>
      <w:r>
        <w:rPr>
          <w:rFonts w:ascii="Lato" w:hAnsi="Lato"/>
          <w:color w:val="0A0A23"/>
          <w:sz w:val="30"/>
          <w:szCs w:val="30"/>
        </w:rPr>
        <w:t>s are important building blocks for asynchronous operations in JavaScript. You may think that promises are not so easy to understand, learn, and work with. And trust me, you are not alone!</w:t>
      </w:r>
    </w:p>
    <w:p w:rsidR="007C3A4C" w:rsidRDefault="007C3A4C" w:rsidP="007C3A4C">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Promises are challenging for many web developers, even after spending years working with them.</w:t>
      </w:r>
    </w:p>
    <w:p w:rsidR="007C3A4C" w:rsidRDefault="007C3A4C" w:rsidP="007C3A4C">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In this article, I want to try to change that perception while sharing what I've learned about JavaScript Promises over the last few years. Hope you find it useful.</w:t>
      </w:r>
    </w:p>
    <w:p w:rsidR="007C3A4C" w:rsidRDefault="007C3A4C" w:rsidP="007C3A4C">
      <w:pPr>
        <w:pStyle w:val="Heading1"/>
        <w:shd w:val="clear" w:color="auto" w:fill="FFFFFF"/>
        <w:spacing w:before="120" w:beforeAutospacing="0" w:after="48" w:afterAutospacing="0"/>
        <w:textAlignment w:val="baseline"/>
        <w:rPr>
          <w:rFonts w:ascii="Segoe UI" w:hAnsi="Segoe UI" w:cs="Segoe UI"/>
        </w:rPr>
      </w:pPr>
      <w:r>
        <w:rPr>
          <w:rFonts w:ascii="Segoe UI" w:hAnsi="Segoe UI" w:cs="Segoe UI"/>
        </w:rPr>
        <w:t>What is a Promise in JavaScript?</w:t>
      </w:r>
    </w:p>
    <w:p w:rsidR="007C3A4C" w:rsidRDefault="007C3A4C" w:rsidP="007C3A4C">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A </w:t>
      </w:r>
      <w:r>
        <w:rPr>
          <w:rStyle w:val="HTMLCode"/>
          <w:color w:val="0A0A23"/>
          <w:sz w:val="23"/>
          <w:szCs w:val="23"/>
          <w:bdr w:val="none" w:sz="0" w:space="0" w:color="auto" w:frame="1"/>
        </w:rPr>
        <w:t>Promise</w:t>
      </w:r>
      <w:r>
        <w:rPr>
          <w:rFonts w:ascii="Lato" w:hAnsi="Lato"/>
          <w:color w:val="0A0A23"/>
          <w:sz w:val="29"/>
          <w:szCs w:val="29"/>
        </w:rPr>
        <w:t> is a special JavaScript object. It produces a value after an </w:t>
      </w:r>
      <w:r>
        <w:rPr>
          <w:rStyle w:val="HTMLCode"/>
          <w:color w:val="0A0A23"/>
          <w:sz w:val="23"/>
          <w:szCs w:val="23"/>
          <w:bdr w:val="none" w:sz="0" w:space="0" w:color="auto" w:frame="1"/>
        </w:rPr>
        <w:t>asynchronous</w:t>
      </w:r>
      <w:r>
        <w:rPr>
          <w:rFonts w:ascii="Lato" w:hAnsi="Lato"/>
          <w:color w:val="0A0A23"/>
          <w:sz w:val="29"/>
          <w:szCs w:val="29"/>
        </w:rPr>
        <w:t xml:space="preserve"> (aka, </w:t>
      </w:r>
      <w:proofErr w:type="spellStart"/>
      <w:r>
        <w:rPr>
          <w:rFonts w:ascii="Lato" w:hAnsi="Lato"/>
          <w:color w:val="0A0A23"/>
          <w:sz w:val="29"/>
          <w:szCs w:val="29"/>
        </w:rPr>
        <w:t>async</w:t>
      </w:r>
      <w:proofErr w:type="spellEnd"/>
      <w:r>
        <w:rPr>
          <w:rFonts w:ascii="Lato" w:hAnsi="Lato"/>
          <w:color w:val="0A0A23"/>
          <w:sz w:val="29"/>
          <w:szCs w:val="29"/>
        </w:rPr>
        <w:t>) operation completes successfully, or an error if it does not complete successfully due to time out, network error, and so on.</w:t>
      </w:r>
    </w:p>
    <w:p w:rsidR="007C3A4C" w:rsidRDefault="007C3A4C" w:rsidP="007C3A4C">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Successful call completions are indicated by the </w:t>
      </w:r>
      <w:r>
        <w:rPr>
          <w:rStyle w:val="HTMLCode"/>
          <w:color w:val="0A0A23"/>
          <w:sz w:val="23"/>
          <w:szCs w:val="23"/>
          <w:bdr w:val="none" w:sz="0" w:space="0" w:color="auto" w:frame="1"/>
        </w:rPr>
        <w:t>resolve</w:t>
      </w:r>
      <w:r>
        <w:rPr>
          <w:rFonts w:ascii="Lato" w:hAnsi="Lato"/>
          <w:color w:val="0A0A23"/>
          <w:sz w:val="29"/>
          <w:szCs w:val="29"/>
        </w:rPr>
        <w:t> function call, and errors are indicated by the </w:t>
      </w:r>
      <w:r>
        <w:rPr>
          <w:rStyle w:val="HTMLCode"/>
          <w:color w:val="0A0A23"/>
          <w:sz w:val="23"/>
          <w:szCs w:val="23"/>
          <w:bdr w:val="none" w:sz="0" w:space="0" w:color="auto" w:frame="1"/>
        </w:rPr>
        <w:t>reject</w:t>
      </w:r>
      <w:r>
        <w:rPr>
          <w:rFonts w:ascii="Lato" w:hAnsi="Lato"/>
          <w:color w:val="0A0A23"/>
          <w:sz w:val="29"/>
          <w:szCs w:val="29"/>
        </w:rPr>
        <w:t> function call.</w:t>
      </w:r>
    </w:p>
    <w:p w:rsidR="007C3A4C" w:rsidRDefault="007C3A4C" w:rsidP="007C3A4C">
      <w:pPr>
        <w:rPr>
          <w:lang w:val="en-IN"/>
        </w:rPr>
      </w:pPr>
    </w:p>
    <w:p w:rsidR="0060088A" w:rsidRPr="0060088A" w:rsidRDefault="0060088A" w:rsidP="0060088A">
      <w:pPr>
        <w:shd w:val="clear" w:color="auto" w:fill="FFFFFF"/>
        <w:spacing w:after="360" w:line="240" w:lineRule="auto"/>
        <w:textAlignment w:val="baseline"/>
        <w:rPr>
          <w:rFonts w:ascii="Lato" w:eastAsia="Times New Roman" w:hAnsi="Lato" w:cs="Times New Roman"/>
          <w:color w:val="0A0A23"/>
          <w:sz w:val="29"/>
          <w:szCs w:val="29"/>
        </w:rPr>
      </w:pPr>
      <w:r w:rsidRPr="0060088A">
        <w:rPr>
          <w:rFonts w:ascii="Lato" w:eastAsia="Times New Roman" w:hAnsi="Lato" w:cs="Times New Roman"/>
          <w:color w:val="0A0A23"/>
          <w:sz w:val="29"/>
          <w:szCs w:val="29"/>
        </w:rPr>
        <w:t>You can create a promise using the promise constructor like this:</w:t>
      </w:r>
    </w:p>
    <w:p w:rsidR="0060088A" w:rsidRPr="0060088A" w:rsidRDefault="0060088A" w:rsidP="0060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36"/>
          <w:szCs w:val="36"/>
        </w:rPr>
      </w:pPr>
      <w:proofErr w:type="gramStart"/>
      <w:r w:rsidRPr="0060088A">
        <w:rPr>
          <w:rFonts w:ascii="inherit" w:eastAsia="Times New Roman" w:hAnsi="inherit" w:cs="Courier New"/>
          <w:color w:val="0077AA"/>
          <w:sz w:val="36"/>
          <w:szCs w:val="36"/>
        </w:rPr>
        <w:t>let</w:t>
      </w:r>
      <w:proofErr w:type="gramEnd"/>
      <w:r w:rsidRPr="0060088A">
        <w:rPr>
          <w:rFonts w:ascii="Consolas" w:eastAsia="Times New Roman" w:hAnsi="Consolas" w:cs="Courier New"/>
          <w:color w:val="000000"/>
          <w:sz w:val="36"/>
          <w:szCs w:val="36"/>
        </w:rPr>
        <w:t xml:space="preserve"> promise </w:t>
      </w:r>
      <w:r w:rsidRPr="0060088A">
        <w:rPr>
          <w:rFonts w:ascii="inherit" w:eastAsia="Times New Roman" w:hAnsi="inherit" w:cs="Courier New"/>
          <w:color w:val="9A6E3A"/>
          <w:sz w:val="36"/>
          <w:szCs w:val="36"/>
        </w:rPr>
        <w:t>=</w:t>
      </w:r>
      <w:r w:rsidRPr="0060088A">
        <w:rPr>
          <w:rFonts w:ascii="Consolas" w:eastAsia="Times New Roman" w:hAnsi="Consolas" w:cs="Courier New"/>
          <w:color w:val="000000"/>
          <w:sz w:val="36"/>
          <w:szCs w:val="36"/>
        </w:rPr>
        <w:t xml:space="preserve"> </w:t>
      </w:r>
      <w:r w:rsidRPr="0060088A">
        <w:rPr>
          <w:rFonts w:ascii="inherit" w:eastAsia="Times New Roman" w:hAnsi="inherit" w:cs="Courier New"/>
          <w:color w:val="0077AA"/>
          <w:sz w:val="36"/>
          <w:szCs w:val="36"/>
        </w:rPr>
        <w:t>new</w:t>
      </w:r>
      <w:r w:rsidRPr="0060088A">
        <w:rPr>
          <w:rFonts w:ascii="Consolas" w:eastAsia="Times New Roman" w:hAnsi="Consolas" w:cs="Courier New"/>
          <w:color w:val="000000"/>
          <w:sz w:val="36"/>
          <w:szCs w:val="36"/>
        </w:rPr>
        <w:t xml:space="preserve"> </w:t>
      </w:r>
      <w:r w:rsidRPr="0060088A">
        <w:rPr>
          <w:rFonts w:ascii="inherit" w:eastAsia="Times New Roman" w:hAnsi="inherit" w:cs="Courier New"/>
          <w:color w:val="DD4A68"/>
          <w:sz w:val="36"/>
          <w:szCs w:val="36"/>
        </w:rPr>
        <w:t>Promise</w:t>
      </w:r>
      <w:r w:rsidRPr="0060088A">
        <w:rPr>
          <w:rFonts w:ascii="inherit" w:eastAsia="Times New Roman" w:hAnsi="inherit" w:cs="Courier New"/>
          <w:color w:val="999999"/>
          <w:sz w:val="36"/>
          <w:szCs w:val="36"/>
        </w:rPr>
        <w:t>(</w:t>
      </w:r>
      <w:r w:rsidRPr="0060088A">
        <w:rPr>
          <w:rFonts w:ascii="inherit" w:eastAsia="Times New Roman" w:hAnsi="inherit" w:cs="Courier New"/>
          <w:color w:val="0077AA"/>
          <w:sz w:val="36"/>
          <w:szCs w:val="36"/>
        </w:rPr>
        <w:t>function</w:t>
      </w:r>
      <w:r w:rsidRPr="0060088A">
        <w:rPr>
          <w:rFonts w:ascii="inherit" w:eastAsia="Times New Roman" w:hAnsi="inherit" w:cs="Courier New"/>
          <w:color w:val="999999"/>
          <w:sz w:val="36"/>
          <w:szCs w:val="36"/>
        </w:rPr>
        <w:t>(</w:t>
      </w:r>
      <w:r w:rsidRPr="0060088A">
        <w:rPr>
          <w:rFonts w:ascii="inherit" w:eastAsia="Times New Roman" w:hAnsi="inherit" w:cs="Courier New"/>
          <w:color w:val="000000"/>
          <w:sz w:val="36"/>
          <w:szCs w:val="36"/>
        </w:rPr>
        <w:t>resolve</w:t>
      </w:r>
      <w:r w:rsidRPr="0060088A">
        <w:rPr>
          <w:rFonts w:ascii="inherit" w:eastAsia="Times New Roman" w:hAnsi="inherit" w:cs="Courier New"/>
          <w:color w:val="999999"/>
          <w:sz w:val="36"/>
          <w:szCs w:val="36"/>
        </w:rPr>
        <w:t>,</w:t>
      </w:r>
      <w:r w:rsidRPr="0060088A">
        <w:rPr>
          <w:rFonts w:ascii="inherit" w:eastAsia="Times New Roman" w:hAnsi="inherit" w:cs="Courier New"/>
          <w:color w:val="000000"/>
          <w:sz w:val="36"/>
          <w:szCs w:val="36"/>
        </w:rPr>
        <w:t xml:space="preserve"> reject</w:t>
      </w:r>
      <w:r w:rsidRPr="0060088A">
        <w:rPr>
          <w:rFonts w:ascii="inherit" w:eastAsia="Times New Roman" w:hAnsi="inherit" w:cs="Courier New"/>
          <w:color w:val="999999"/>
          <w:sz w:val="36"/>
          <w:szCs w:val="36"/>
        </w:rPr>
        <w:t>)</w:t>
      </w:r>
      <w:r w:rsidRPr="0060088A">
        <w:rPr>
          <w:rFonts w:ascii="Consolas" w:eastAsia="Times New Roman" w:hAnsi="Consolas" w:cs="Courier New"/>
          <w:color w:val="000000"/>
          <w:sz w:val="36"/>
          <w:szCs w:val="36"/>
        </w:rPr>
        <w:t xml:space="preserve"> </w:t>
      </w:r>
      <w:r w:rsidRPr="0060088A">
        <w:rPr>
          <w:rFonts w:ascii="inherit" w:eastAsia="Times New Roman" w:hAnsi="inherit" w:cs="Courier New"/>
          <w:color w:val="999999"/>
          <w:sz w:val="36"/>
          <w:szCs w:val="36"/>
        </w:rPr>
        <w:t>{</w:t>
      </w:r>
      <w:r w:rsidRPr="0060088A">
        <w:rPr>
          <w:rFonts w:ascii="Consolas" w:eastAsia="Times New Roman" w:hAnsi="Consolas" w:cs="Courier New"/>
          <w:color w:val="000000"/>
          <w:sz w:val="36"/>
          <w:szCs w:val="36"/>
        </w:rPr>
        <w:t xml:space="preserve">    </w:t>
      </w:r>
    </w:p>
    <w:p w:rsidR="0060088A" w:rsidRPr="0060088A" w:rsidRDefault="0060088A" w:rsidP="0060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36"/>
          <w:szCs w:val="36"/>
        </w:rPr>
      </w:pPr>
      <w:r w:rsidRPr="0060088A">
        <w:rPr>
          <w:rFonts w:ascii="Consolas" w:eastAsia="Times New Roman" w:hAnsi="Consolas" w:cs="Courier New"/>
          <w:color w:val="000000"/>
          <w:sz w:val="36"/>
          <w:szCs w:val="36"/>
        </w:rPr>
        <w:t xml:space="preserve">    </w:t>
      </w:r>
      <w:r w:rsidRPr="0060088A">
        <w:rPr>
          <w:rFonts w:ascii="inherit" w:eastAsia="Times New Roman" w:hAnsi="inherit" w:cs="Courier New"/>
          <w:color w:val="708090"/>
          <w:sz w:val="36"/>
          <w:szCs w:val="36"/>
        </w:rPr>
        <w:t>// Make an asynchronous call and either resolve or reject</w:t>
      </w:r>
    </w:p>
    <w:p w:rsidR="0060088A" w:rsidRPr="0060088A" w:rsidRDefault="0060088A" w:rsidP="0060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36"/>
          <w:szCs w:val="36"/>
        </w:rPr>
      </w:pPr>
      <w:r w:rsidRPr="0060088A">
        <w:rPr>
          <w:rFonts w:ascii="inherit" w:eastAsia="Times New Roman" w:hAnsi="inherit" w:cs="Courier New"/>
          <w:color w:val="999999"/>
          <w:sz w:val="36"/>
          <w:szCs w:val="36"/>
        </w:rPr>
        <w:t>});</w:t>
      </w:r>
    </w:p>
    <w:p w:rsidR="007C3A4C" w:rsidRDefault="007C3A4C" w:rsidP="007C3A4C">
      <w:pPr>
        <w:rPr>
          <w:lang w:val="en-IN"/>
        </w:rPr>
      </w:pPr>
    </w:p>
    <w:p w:rsidR="0075485A" w:rsidRDefault="0075485A" w:rsidP="007C3A4C">
      <w:pPr>
        <w:rPr>
          <w:rFonts w:ascii="Lato" w:hAnsi="Lato"/>
          <w:color w:val="0A0A23"/>
          <w:sz w:val="29"/>
          <w:szCs w:val="29"/>
          <w:shd w:val="clear" w:color="auto" w:fill="FFFFFF"/>
        </w:rPr>
      </w:pPr>
      <w:r>
        <w:rPr>
          <w:rFonts w:ascii="Lato" w:hAnsi="Lato"/>
          <w:color w:val="0A0A23"/>
          <w:sz w:val="29"/>
          <w:szCs w:val="29"/>
          <w:shd w:val="clear" w:color="auto" w:fill="FFFFFF"/>
        </w:rPr>
        <w:t>In most cases, a promise may be used for an asynchronous operation. However, technically, you can resolve/reject on both synchronous and asynchronous operations.</w:t>
      </w:r>
    </w:p>
    <w:p w:rsidR="0075485A" w:rsidRDefault="0075485A" w:rsidP="007C3A4C">
      <w:pPr>
        <w:rPr>
          <w:rFonts w:ascii="Lato" w:hAnsi="Lato"/>
          <w:color w:val="0A0A23"/>
          <w:sz w:val="29"/>
          <w:szCs w:val="29"/>
          <w:shd w:val="clear" w:color="auto" w:fill="FFFFFF"/>
        </w:rPr>
      </w:pPr>
    </w:p>
    <w:p w:rsidR="00EB6766" w:rsidRDefault="00EB6766" w:rsidP="00EB6766">
      <w:pPr>
        <w:pStyle w:val="Heading1"/>
        <w:shd w:val="clear" w:color="auto" w:fill="FFFFFF"/>
        <w:spacing w:before="120" w:beforeAutospacing="0" w:after="48" w:afterAutospacing="0"/>
        <w:textAlignment w:val="baseline"/>
        <w:rPr>
          <w:rFonts w:ascii="Segoe UI" w:hAnsi="Segoe UI" w:cs="Segoe UI"/>
        </w:rPr>
      </w:pPr>
      <w:r>
        <w:rPr>
          <w:rFonts w:ascii="Segoe UI" w:hAnsi="Segoe UI" w:cs="Segoe UI"/>
        </w:rPr>
        <w:lastRenderedPageBreak/>
        <w:t>Understanding Promise States</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Just to review, a promise can be created with the constructor syntax, like this:</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0077AA"/>
          <w:sz w:val="18"/>
          <w:szCs w:val="18"/>
          <w:bdr w:val="none" w:sz="0" w:space="0" w:color="auto" w:frame="1"/>
        </w:rPr>
        <w:t>function</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resolve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 xml:space="preserve"> reject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Code to execute</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The constructor function takes a function as an argument. This function is called the </w:t>
      </w:r>
      <w:r>
        <w:rPr>
          <w:rStyle w:val="HTMLCode"/>
          <w:color w:val="0A0A23"/>
          <w:sz w:val="23"/>
          <w:szCs w:val="23"/>
          <w:bdr w:val="none" w:sz="0" w:space="0" w:color="auto" w:frame="1"/>
        </w:rPr>
        <w:t>executor function</w:t>
      </w:r>
      <w:r>
        <w:rPr>
          <w:rFonts w:ascii="Lato" w:hAnsi="Lato"/>
          <w:color w:val="0A0A23"/>
          <w:sz w:val="29"/>
          <w:szCs w:val="29"/>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18"/>
          <w:szCs w:val="18"/>
          <w:bdr w:val="none" w:sz="0" w:space="0" w:color="auto" w:frame="1"/>
        </w:rPr>
        <w:t xml:space="preserve">// Executor function passed to the </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18"/>
          <w:szCs w:val="18"/>
          <w:bdr w:val="none" w:sz="0" w:space="0" w:color="auto" w:frame="1"/>
        </w:rPr>
        <w:t>// Promise constructor as an argument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function</w:t>
      </w:r>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resolve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 xml:space="preserve"> reject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xml:space="preserve">// </w:t>
      </w:r>
      <w:proofErr w:type="gramStart"/>
      <w:r>
        <w:rPr>
          <w:rStyle w:val="token"/>
          <w:rFonts w:ascii="inherit" w:hAnsi="inherit"/>
          <w:color w:val="708090"/>
          <w:sz w:val="18"/>
          <w:szCs w:val="18"/>
          <w:bdr w:val="none" w:sz="0" w:space="0" w:color="auto" w:frame="1"/>
        </w:rPr>
        <w:t>Your</w:t>
      </w:r>
      <w:proofErr w:type="gramEnd"/>
      <w:r>
        <w:rPr>
          <w:rStyle w:val="token"/>
          <w:rFonts w:ascii="inherit" w:hAnsi="inherit"/>
          <w:color w:val="708090"/>
          <w:sz w:val="18"/>
          <w:szCs w:val="18"/>
          <w:bdr w:val="none" w:sz="0" w:space="0" w:color="auto" w:frame="1"/>
        </w:rPr>
        <w:t xml:space="preserve"> logic goes here...</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The executor function takes two arguments, </w:t>
      </w:r>
      <w:r>
        <w:rPr>
          <w:rStyle w:val="HTMLCode"/>
          <w:color w:val="0A0A23"/>
          <w:sz w:val="23"/>
          <w:szCs w:val="23"/>
          <w:bdr w:val="none" w:sz="0" w:space="0" w:color="auto" w:frame="1"/>
        </w:rPr>
        <w:t>resolve</w:t>
      </w:r>
      <w:r>
        <w:rPr>
          <w:rFonts w:ascii="Lato" w:hAnsi="Lato"/>
          <w:color w:val="0A0A23"/>
          <w:sz w:val="29"/>
          <w:szCs w:val="29"/>
        </w:rPr>
        <w:t> and </w:t>
      </w:r>
      <w:r>
        <w:rPr>
          <w:rStyle w:val="HTMLCode"/>
          <w:color w:val="0A0A23"/>
          <w:sz w:val="23"/>
          <w:szCs w:val="23"/>
          <w:bdr w:val="none" w:sz="0" w:space="0" w:color="auto" w:frame="1"/>
        </w:rPr>
        <w:t>reject</w:t>
      </w:r>
      <w:r>
        <w:rPr>
          <w:rFonts w:ascii="Lato" w:hAnsi="Lato"/>
          <w:color w:val="0A0A23"/>
          <w:sz w:val="29"/>
          <w:szCs w:val="29"/>
        </w:rPr>
        <w:t>. These are the callbacks provided by the JavaScript language. Your logic goes inside the executor function that runs automatically when a </w:t>
      </w:r>
      <w:r>
        <w:rPr>
          <w:rStyle w:val="HTMLCode"/>
          <w:color w:val="0A0A23"/>
          <w:sz w:val="23"/>
          <w:szCs w:val="23"/>
          <w:bdr w:val="none" w:sz="0" w:space="0" w:color="auto" w:frame="1"/>
        </w:rPr>
        <w:t>new Promise</w:t>
      </w:r>
      <w:r>
        <w:rPr>
          <w:rFonts w:ascii="Lato" w:hAnsi="Lato"/>
          <w:color w:val="0A0A23"/>
          <w:sz w:val="29"/>
          <w:szCs w:val="29"/>
        </w:rPr>
        <w:t> is created.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For the promise to be effective, the executor function should call either of the callback functions, </w:t>
      </w:r>
      <w:r>
        <w:rPr>
          <w:rStyle w:val="HTMLCode"/>
          <w:color w:val="0A0A23"/>
          <w:sz w:val="23"/>
          <w:szCs w:val="23"/>
          <w:bdr w:val="none" w:sz="0" w:space="0" w:color="auto" w:frame="1"/>
        </w:rPr>
        <w:t>resolve</w:t>
      </w:r>
      <w:r>
        <w:rPr>
          <w:rFonts w:ascii="Lato" w:hAnsi="Lato"/>
          <w:color w:val="0A0A23"/>
          <w:sz w:val="29"/>
          <w:szCs w:val="29"/>
        </w:rPr>
        <w:t> or </w:t>
      </w:r>
      <w:r>
        <w:rPr>
          <w:rStyle w:val="HTMLCode"/>
          <w:color w:val="0A0A23"/>
          <w:sz w:val="23"/>
          <w:szCs w:val="23"/>
          <w:bdr w:val="none" w:sz="0" w:space="0" w:color="auto" w:frame="1"/>
        </w:rPr>
        <w:t>reject</w:t>
      </w:r>
      <w:r>
        <w:rPr>
          <w:rFonts w:ascii="Lato" w:hAnsi="Lato"/>
          <w:color w:val="0A0A23"/>
          <w:sz w:val="29"/>
          <w:szCs w:val="29"/>
        </w:rPr>
        <w:t>. We will learn more about this in detail in a while.</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The </w:t>
      </w:r>
      <w:r>
        <w:rPr>
          <w:rStyle w:val="HTMLCode"/>
          <w:color w:val="0A0A23"/>
          <w:sz w:val="23"/>
          <w:szCs w:val="23"/>
          <w:bdr w:val="none" w:sz="0" w:space="0" w:color="auto" w:frame="1"/>
        </w:rPr>
        <w:t xml:space="preserve">new </w:t>
      </w:r>
      <w:proofErr w:type="gramStart"/>
      <w:r>
        <w:rPr>
          <w:rStyle w:val="HTMLCode"/>
          <w:color w:val="0A0A23"/>
          <w:sz w:val="23"/>
          <w:szCs w:val="23"/>
          <w:bdr w:val="none" w:sz="0" w:space="0" w:color="auto" w:frame="1"/>
        </w:rPr>
        <w:t>Promise(</w:t>
      </w:r>
      <w:proofErr w:type="gramEnd"/>
      <w:r>
        <w:rPr>
          <w:rStyle w:val="HTMLCode"/>
          <w:color w:val="0A0A23"/>
          <w:sz w:val="23"/>
          <w:szCs w:val="23"/>
          <w:bdr w:val="none" w:sz="0" w:space="0" w:color="auto" w:frame="1"/>
        </w:rPr>
        <w:t>)</w:t>
      </w:r>
      <w:r>
        <w:rPr>
          <w:rFonts w:ascii="Lato" w:hAnsi="Lato"/>
          <w:color w:val="0A0A23"/>
          <w:sz w:val="29"/>
          <w:szCs w:val="29"/>
        </w:rPr>
        <w:t> constructor returns a </w:t>
      </w:r>
      <w:r>
        <w:rPr>
          <w:rStyle w:val="HTMLCode"/>
          <w:color w:val="0A0A23"/>
          <w:sz w:val="23"/>
          <w:szCs w:val="23"/>
          <w:bdr w:val="none" w:sz="0" w:space="0" w:color="auto" w:frame="1"/>
        </w:rPr>
        <w:t>promise</w:t>
      </w:r>
      <w:r>
        <w:rPr>
          <w:rFonts w:ascii="Lato" w:hAnsi="Lato"/>
          <w:color w:val="0A0A23"/>
          <w:sz w:val="29"/>
          <w:szCs w:val="29"/>
        </w:rPr>
        <w:t xml:space="preserve"> object. As the executor function needs to handle </w:t>
      </w:r>
      <w:proofErr w:type="spellStart"/>
      <w:r>
        <w:rPr>
          <w:rFonts w:ascii="Lato" w:hAnsi="Lato"/>
          <w:color w:val="0A0A23"/>
          <w:sz w:val="29"/>
          <w:szCs w:val="29"/>
        </w:rPr>
        <w:t>async</w:t>
      </w:r>
      <w:proofErr w:type="spellEnd"/>
      <w:r>
        <w:rPr>
          <w:rFonts w:ascii="Lato" w:hAnsi="Lato"/>
          <w:color w:val="0A0A23"/>
          <w:sz w:val="29"/>
          <w:szCs w:val="29"/>
        </w:rPr>
        <w:t xml:space="preserve"> operations, the returned promise object should be capable of informing when the execution has been started, completed (resolved) or retuned with error (rejected).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A </w:t>
      </w:r>
      <w:r>
        <w:rPr>
          <w:rStyle w:val="HTMLCode"/>
          <w:color w:val="0A0A23"/>
          <w:sz w:val="23"/>
          <w:szCs w:val="23"/>
          <w:bdr w:val="none" w:sz="0" w:space="0" w:color="auto" w:frame="1"/>
        </w:rPr>
        <w:t>promise</w:t>
      </w:r>
      <w:r>
        <w:rPr>
          <w:rFonts w:ascii="Lato" w:hAnsi="Lato"/>
          <w:color w:val="0A0A23"/>
          <w:sz w:val="29"/>
          <w:szCs w:val="29"/>
        </w:rPr>
        <w:t> object has the following internal properties:</w:t>
      </w:r>
    </w:p>
    <w:p w:rsidR="00EB6766" w:rsidRDefault="00EB6766" w:rsidP="00EB6766">
      <w:pPr>
        <w:numPr>
          <w:ilvl w:val="0"/>
          <w:numId w:val="1"/>
        </w:numPr>
        <w:shd w:val="clear" w:color="auto" w:fill="FFFFFF"/>
        <w:spacing w:after="0" w:line="384" w:lineRule="atLeast"/>
        <w:ind w:left="0"/>
        <w:textAlignment w:val="baseline"/>
        <w:rPr>
          <w:rFonts w:ascii="inherit" w:hAnsi="inherit"/>
          <w:color w:val="0A0A23"/>
          <w:sz w:val="29"/>
          <w:szCs w:val="29"/>
        </w:rPr>
      </w:pPr>
      <w:r>
        <w:rPr>
          <w:rStyle w:val="HTMLCode"/>
          <w:rFonts w:eastAsiaTheme="minorHAnsi"/>
          <w:color w:val="0A0A23"/>
          <w:sz w:val="23"/>
          <w:szCs w:val="23"/>
          <w:bdr w:val="none" w:sz="0" w:space="0" w:color="auto" w:frame="1"/>
        </w:rPr>
        <w:t>state</w:t>
      </w:r>
      <w:r>
        <w:rPr>
          <w:rFonts w:ascii="inherit" w:hAnsi="inherit"/>
          <w:color w:val="0A0A23"/>
          <w:sz w:val="29"/>
          <w:szCs w:val="29"/>
        </w:rPr>
        <w:t> – This property can have the following values:</w:t>
      </w:r>
    </w:p>
    <w:p w:rsidR="00EB6766" w:rsidRDefault="00EB6766" w:rsidP="00EB6766">
      <w:pPr>
        <w:numPr>
          <w:ilvl w:val="0"/>
          <w:numId w:val="2"/>
        </w:numPr>
        <w:shd w:val="clear" w:color="auto" w:fill="FFFFFF"/>
        <w:spacing w:after="0" w:line="384" w:lineRule="atLeast"/>
        <w:ind w:left="0"/>
        <w:textAlignment w:val="baseline"/>
        <w:rPr>
          <w:rFonts w:ascii="inherit" w:hAnsi="inherit"/>
          <w:color w:val="0A0A23"/>
          <w:sz w:val="29"/>
          <w:szCs w:val="29"/>
        </w:rPr>
      </w:pPr>
      <w:proofErr w:type="gramStart"/>
      <w:r>
        <w:rPr>
          <w:rStyle w:val="HTMLCode"/>
          <w:rFonts w:eastAsiaTheme="minorHAnsi"/>
          <w:color w:val="0A0A23"/>
          <w:sz w:val="23"/>
          <w:szCs w:val="23"/>
          <w:bdr w:val="none" w:sz="0" w:space="0" w:color="auto" w:frame="1"/>
        </w:rPr>
        <w:t>pending</w:t>
      </w:r>
      <w:proofErr w:type="gramEnd"/>
      <w:r>
        <w:rPr>
          <w:rFonts w:ascii="inherit" w:hAnsi="inherit"/>
          <w:color w:val="0A0A23"/>
          <w:sz w:val="29"/>
          <w:szCs w:val="29"/>
        </w:rPr>
        <w:t>: Initially when the executor function starts the execution.</w:t>
      </w:r>
    </w:p>
    <w:p w:rsidR="00EB6766" w:rsidRDefault="00EB6766" w:rsidP="00EB6766">
      <w:pPr>
        <w:numPr>
          <w:ilvl w:val="0"/>
          <w:numId w:val="2"/>
        </w:numPr>
        <w:shd w:val="clear" w:color="auto" w:fill="FFFFFF"/>
        <w:spacing w:after="0" w:line="384" w:lineRule="atLeast"/>
        <w:ind w:left="0"/>
        <w:textAlignment w:val="baseline"/>
        <w:rPr>
          <w:rFonts w:ascii="inherit" w:hAnsi="inherit"/>
          <w:color w:val="0A0A23"/>
          <w:sz w:val="29"/>
          <w:szCs w:val="29"/>
        </w:rPr>
      </w:pPr>
      <w:proofErr w:type="gramStart"/>
      <w:r>
        <w:rPr>
          <w:rStyle w:val="HTMLCode"/>
          <w:rFonts w:eastAsiaTheme="minorHAnsi"/>
          <w:color w:val="0A0A23"/>
          <w:sz w:val="23"/>
          <w:szCs w:val="23"/>
          <w:bdr w:val="none" w:sz="0" w:space="0" w:color="auto" w:frame="1"/>
        </w:rPr>
        <w:t>fulfilled</w:t>
      </w:r>
      <w:proofErr w:type="gramEnd"/>
      <w:r>
        <w:rPr>
          <w:rFonts w:ascii="inherit" w:hAnsi="inherit"/>
          <w:color w:val="0A0A23"/>
          <w:sz w:val="29"/>
          <w:szCs w:val="29"/>
        </w:rPr>
        <w:t>: When the promise is resolved.</w:t>
      </w:r>
    </w:p>
    <w:p w:rsidR="00EB6766" w:rsidRDefault="00EB6766" w:rsidP="00EB6766">
      <w:pPr>
        <w:numPr>
          <w:ilvl w:val="0"/>
          <w:numId w:val="2"/>
        </w:numPr>
        <w:shd w:val="clear" w:color="auto" w:fill="FFFFFF"/>
        <w:spacing w:after="0" w:line="384" w:lineRule="atLeast"/>
        <w:ind w:left="0"/>
        <w:textAlignment w:val="baseline"/>
        <w:rPr>
          <w:rFonts w:ascii="inherit" w:hAnsi="inherit"/>
          <w:color w:val="0A0A23"/>
          <w:sz w:val="29"/>
          <w:szCs w:val="29"/>
        </w:rPr>
      </w:pPr>
      <w:proofErr w:type="gramStart"/>
      <w:r>
        <w:rPr>
          <w:rStyle w:val="HTMLCode"/>
          <w:rFonts w:eastAsiaTheme="minorHAnsi"/>
          <w:color w:val="0A0A23"/>
          <w:sz w:val="23"/>
          <w:szCs w:val="23"/>
          <w:bdr w:val="none" w:sz="0" w:space="0" w:color="auto" w:frame="1"/>
        </w:rPr>
        <w:t>rejected</w:t>
      </w:r>
      <w:proofErr w:type="gramEnd"/>
      <w:r>
        <w:rPr>
          <w:rFonts w:ascii="inherit" w:hAnsi="inherit"/>
          <w:color w:val="0A0A23"/>
          <w:sz w:val="29"/>
          <w:szCs w:val="29"/>
        </w:rPr>
        <w:t>: When the promise is rejected.</w:t>
      </w:r>
    </w:p>
    <w:p w:rsidR="00EB6766" w:rsidRDefault="00EB6766" w:rsidP="00EB6766">
      <w:pPr>
        <w:spacing w:line="240" w:lineRule="auto"/>
        <w:rPr>
          <w:rFonts w:ascii="Times New Roman" w:hAnsi="Times New Roman"/>
          <w:sz w:val="24"/>
          <w:szCs w:val="24"/>
        </w:rPr>
      </w:pPr>
      <w:r>
        <w:rPr>
          <w:noProof/>
        </w:rPr>
        <w:lastRenderedPageBreak/>
        <w:drawing>
          <wp:inline distT="0" distB="0" distL="0" distR="0">
            <wp:extent cx="5716905" cy="3813810"/>
            <wp:effectExtent l="19050" t="0" r="0" b="0"/>
            <wp:docPr id="1" name="Picture 1" descr="state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s_1"/>
                    <pic:cNvPicPr>
                      <a:picLocks noChangeAspect="1" noChangeArrowheads="1"/>
                    </pic:cNvPicPr>
                  </pic:nvPicPr>
                  <pic:blipFill>
                    <a:blip r:embed="rId5" cstate="print"/>
                    <a:srcRect/>
                    <a:stretch>
                      <a:fillRect/>
                    </a:stretch>
                  </pic:blipFill>
                  <pic:spPr bwMode="auto">
                    <a:xfrm>
                      <a:off x="0" y="0"/>
                      <a:ext cx="5716905" cy="3813810"/>
                    </a:xfrm>
                    <a:prstGeom prst="rect">
                      <a:avLst/>
                    </a:prstGeom>
                    <a:noFill/>
                    <a:ln w="9525">
                      <a:noFill/>
                      <a:miter lim="800000"/>
                      <a:headEnd/>
                      <a:tailEnd/>
                    </a:ln>
                  </pic:spPr>
                </pic:pic>
              </a:graphicData>
            </a:graphic>
          </wp:inline>
        </w:drawing>
      </w:r>
      <w:r>
        <w:t>Promise states</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2.  </w:t>
      </w:r>
      <w:proofErr w:type="gramStart"/>
      <w:r>
        <w:rPr>
          <w:rStyle w:val="HTMLCode"/>
          <w:color w:val="0A0A23"/>
          <w:sz w:val="23"/>
          <w:szCs w:val="23"/>
          <w:bdr w:val="none" w:sz="0" w:space="0" w:color="auto" w:frame="1"/>
        </w:rPr>
        <w:t>result</w:t>
      </w:r>
      <w:proofErr w:type="gramEnd"/>
      <w:r>
        <w:rPr>
          <w:rFonts w:ascii="Lato" w:hAnsi="Lato"/>
          <w:color w:val="0A0A23"/>
          <w:sz w:val="29"/>
          <w:szCs w:val="29"/>
        </w:rPr>
        <w:t> – This property can have the following values:</w:t>
      </w:r>
    </w:p>
    <w:p w:rsidR="00EB6766" w:rsidRDefault="00EB6766" w:rsidP="00EB6766">
      <w:pPr>
        <w:numPr>
          <w:ilvl w:val="0"/>
          <w:numId w:val="3"/>
        </w:numPr>
        <w:shd w:val="clear" w:color="auto" w:fill="FFFFFF"/>
        <w:spacing w:after="0" w:line="384" w:lineRule="atLeast"/>
        <w:ind w:left="0"/>
        <w:textAlignment w:val="baseline"/>
        <w:rPr>
          <w:rFonts w:ascii="inherit" w:hAnsi="inherit"/>
          <w:color w:val="0A0A23"/>
          <w:sz w:val="29"/>
          <w:szCs w:val="29"/>
        </w:rPr>
      </w:pPr>
      <w:proofErr w:type="gramStart"/>
      <w:r>
        <w:rPr>
          <w:rStyle w:val="HTMLCode"/>
          <w:rFonts w:eastAsiaTheme="minorHAnsi"/>
          <w:color w:val="0A0A23"/>
          <w:sz w:val="23"/>
          <w:szCs w:val="23"/>
          <w:bdr w:val="none" w:sz="0" w:space="0" w:color="auto" w:frame="1"/>
        </w:rPr>
        <w:t>undefined</w:t>
      </w:r>
      <w:proofErr w:type="gramEnd"/>
      <w:r>
        <w:rPr>
          <w:rFonts w:ascii="inherit" w:hAnsi="inherit"/>
          <w:color w:val="0A0A23"/>
          <w:sz w:val="29"/>
          <w:szCs w:val="29"/>
        </w:rPr>
        <w:t>: Initially when the </w:t>
      </w:r>
      <w:r>
        <w:rPr>
          <w:rStyle w:val="HTMLCode"/>
          <w:rFonts w:eastAsiaTheme="minorHAnsi"/>
          <w:color w:val="0A0A23"/>
          <w:sz w:val="23"/>
          <w:szCs w:val="23"/>
          <w:bdr w:val="none" w:sz="0" w:space="0" w:color="auto" w:frame="1"/>
        </w:rPr>
        <w:t>state</w:t>
      </w:r>
      <w:r>
        <w:rPr>
          <w:rFonts w:ascii="inherit" w:hAnsi="inherit"/>
          <w:color w:val="0A0A23"/>
          <w:sz w:val="29"/>
          <w:szCs w:val="29"/>
        </w:rPr>
        <w:t> value is </w:t>
      </w:r>
      <w:r>
        <w:rPr>
          <w:rStyle w:val="HTMLCode"/>
          <w:rFonts w:eastAsiaTheme="minorHAnsi"/>
          <w:color w:val="0A0A23"/>
          <w:sz w:val="23"/>
          <w:szCs w:val="23"/>
          <w:bdr w:val="none" w:sz="0" w:space="0" w:color="auto" w:frame="1"/>
        </w:rPr>
        <w:t>pending</w:t>
      </w:r>
      <w:r>
        <w:rPr>
          <w:rFonts w:ascii="inherit" w:hAnsi="inherit"/>
          <w:color w:val="0A0A23"/>
          <w:sz w:val="29"/>
          <w:szCs w:val="29"/>
        </w:rPr>
        <w:t>.</w:t>
      </w:r>
    </w:p>
    <w:p w:rsidR="00EB6766" w:rsidRDefault="00EB6766" w:rsidP="00EB6766">
      <w:pPr>
        <w:numPr>
          <w:ilvl w:val="0"/>
          <w:numId w:val="3"/>
        </w:numPr>
        <w:shd w:val="clear" w:color="auto" w:fill="FFFFFF"/>
        <w:spacing w:after="0" w:line="384" w:lineRule="atLeast"/>
        <w:ind w:left="0"/>
        <w:textAlignment w:val="baseline"/>
        <w:rPr>
          <w:rFonts w:ascii="inherit" w:hAnsi="inherit"/>
          <w:color w:val="0A0A23"/>
          <w:sz w:val="29"/>
          <w:szCs w:val="29"/>
        </w:rPr>
      </w:pPr>
      <w:proofErr w:type="gramStart"/>
      <w:r>
        <w:rPr>
          <w:rStyle w:val="HTMLCode"/>
          <w:rFonts w:eastAsiaTheme="minorHAnsi"/>
          <w:color w:val="0A0A23"/>
          <w:sz w:val="23"/>
          <w:szCs w:val="23"/>
          <w:bdr w:val="none" w:sz="0" w:space="0" w:color="auto" w:frame="1"/>
        </w:rPr>
        <w:t>value</w:t>
      </w:r>
      <w:proofErr w:type="gramEnd"/>
      <w:r>
        <w:rPr>
          <w:rFonts w:ascii="inherit" w:hAnsi="inherit"/>
          <w:color w:val="0A0A23"/>
          <w:sz w:val="29"/>
          <w:szCs w:val="29"/>
        </w:rPr>
        <w:t>: When </w:t>
      </w:r>
      <w:r>
        <w:rPr>
          <w:rStyle w:val="HTMLCode"/>
          <w:rFonts w:eastAsiaTheme="minorHAnsi"/>
          <w:color w:val="0A0A23"/>
          <w:sz w:val="23"/>
          <w:szCs w:val="23"/>
          <w:bdr w:val="none" w:sz="0" w:space="0" w:color="auto" w:frame="1"/>
        </w:rPr>
        <w:t>resolve(value)</w:t>
      </w:r>
      <w:r>
        <w:rPr>
          <w:rFonts w:ascii="inherit" w:hAnsi="inherit"/>
          <w:color w:val="0A0A23"/>
          <w:sz w:val="29"/>
          <w:szCs w:val="29"/>
        </w:rPr>
        <w:t> is called.</w:t>
      </w:r>
    </w:p>
    <w:p w:rsidR="00EB6766" w:rsidRDefault="00EB6766" w:rsidP="00EB6766">
      <w:pPr>
        <w:numPr>
          <w:ilvl w:val="0"/>
          <w:numId w:val="3"/>
        </w:numPr>
        <w:shd w:val="clear" w:color="auto" w:fill="FFFFFF"/>
        <w:spacing w:after="0" w:line="384" w:lineRule="atLeast"/>
        <w:ind w:left="0"/>
        <w:textAlignment w:val="baseline"/>
        <w:rPr>
          <w:rFonts w:ascii="inherit" w:hAnsi="inherit"/>
          <w:color w:val="0A0A23"/>
          <w:sz w:val="29"/>
          <w:szCs w:val="29"/>
        </w:rPr>
      </w:pPr>
      <w:proofErr w:type="gramStart"/>
      <w:r>
        <w:rPr>
          <w:rStyle w:val="HTMLCode"/>
          <w:rFonts w:eastAsiaTheme="minorHAnsi"/>
          <w:color w:val="0A0A23"/>
          <w:sz w:val="23"/>
          <w:szCs w:val="23"/>
          <w:bdr w:val="none" w:sz="0" w:space="0" w:color="auto" w:frame="1"/>
        </w:rPr>
        <w:t>error</w:t>
      </w:r>
      <w:proofErr w:type="gramEnd"/>
      <w:r>
        <w:rPr>
          <w:rFonts w:ascii="inherit" w:hAnsi="inherit"/>
          <w:color w:val="0A0A23"/>
          <w:sz w:val="29"/>
          <w:szCs w:val="29"/>
        </w:rPr>
        <w:t>: When </w:t>
      </w:r>
      <w:r>
        <w:rPr>
          <w:rStyle w:val="HTMLCode"/>
          <w:rFonts w:eastAsiaTheme="minorHAnsi"/>
          <w:color w:val="0A0A23"/>
          <w:sz w:val="23"/>
          <w:szCs w:val="23"/>
          <w:bdr w:val="none" w:sz="0" w:space="0" w:color="auto" w:frame="1"/>
        </w:rPr>
        <w:t>reject(error)</w:t>
      </w:r>
      <w:r>
        <w:rPr>
          <w:rFonts w:ascii="inherit" w:hAnsi="inherit"/>
          <w:color w:val="0A0A23"/>
          <w:sz w:val="29"/>
          <w:szCs w:val="29"/>
        </w:rPr>
        <w:t> is called.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 xml:space="preserve">These internal properties are code-inaccessible but they are </w:t>
      </w:r>
      <w:proofErr w:type="spellStart"/>
      <w:r>
        <w:rPr>
          <w:rFonts w:ascii="Lato" w:hAnsi="Lato"/>
          <w:color w:val="0A0A23"/>
          <w:sz w:val="29"/>
          <w:szCs w:val="29"/>
        </w:rPr>
        <w:t>inspectable</w:t>
      </w:r>
      <w:proofErr w:type="spellEnd"/>
      <w:r>
        <w:rPr>
          <w:rFonts w:ascii="Lato" w:hAnsi="Lato"/>
          <w:color w:val="0A0A23"/>
          <w:sz w:val="29"/>
          <w:szCs w:val="29"/>
        </w:rPr>
        <w:t>. This means that we will be able to inspect the </w:t>
      </w:r>
      <w:r>
        <w:rPr>
          <w:rStyle w:val="HTMLCode"/>
          <w:color w:val="0A0A23"/>
          <w:sz w:val="23"/>
          <w:szCs w:val="23"/>
          <w:bdr w:val="none" w:sz="0" w:space="0" w:color="auto" w:frame="1"/>
        </w:rPr>
        <w:t>state</w:t>
      </w:r>
      <w:r>
        <w:rPr>
          <w:rFonts w:ascii="Lato" w:hAnsi="Lato"/>
          <w:color w:val="0A0A23"/>
          <w:sz w:val="29"/>
          <w:szCs w:val="29"/>
        </w:rPr>
        <w:t> and </w:t>
      </w:r>
      <w:r>
        <w:rPr>
          <w:rStyle w:val="HTMLCode"/>
          <w:color w:val="0A0A23"/>
          <w:sz w:val="23"/>
          <w:szCs w:val="23"/>
          <w:bdr w:val="none" w:sz="0" w:space="0" w:color="auto" w:frame="1"/>
        </w:rPr>
        <w:t>result</w:t>
      </w:r>
      <w:r>
        <w:rPr>
          <w:rFonts w:ascii="Lato" w:hAnsi="Lato"/>
          <w:color w:val="0A0A23"/>
          <w:sz w:val="29"/>
          <w:szCs w:val="29"/>
        </w:rPr>
        <w:t> property values using the debugger tool, but we will not be able to access them directly using the program.</w:t>
      </w:r>
    </w:p>
    <w:p w:rsidR="00EB6766" w:rsidRDefault="00EB6766" w:rsidP="00EB6766">
      <w:pPr>
        <w:rPr>
          <w:rFonts w:ascii="Times New Roman" w:hAnsi="Times New Roman"/>
          <w:sz w:val="24"/>
          <w:szCs w:val="24"/>
        </w:rPr>
      </w:pPr>
      <w:r>
        <w:rPr>
          <w:noProof/>
        </w:rPr>
        <w:lastRenderedPageBreak/>
        <w:drawing>
          <wp:inline distT="0" distB="0" distL="0" distR="0">
            <wp:extent cx="5716905" cy="3813810"/>
            <wp:effectExtent l="19050" t="0" r="0" b="0"/>
            <wp:docPr id="2" name="Picture 2" descr="promise_state_in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mise_state_inspect"/>
                    <pic:cNvPicPr>
                      <a:picLocks noChangeAspect="1" noChangeArrowheads="1"/>
                    </pic:cNvPicPr>
                  </pic:nvPicPr>
                  <pic:blipFill>
                    <a:blip r:embed="rId6" cstate="print"/>
                    <a:srcRect/>
                    <a:stretch>
                      <a:fillRect/>
                    </a:stretch>
                  </pic:blipFill>
                  <pic:spPr bwMode="auto">
                    <a:xfrm>
                      <a:off x="0" y="0"/>
                      <a:ext cx="5716905" cy="3813810"/>
                    </a:xfrm>
                    <a:prstGeom prst="rect">
                      <a:avLst/>
                    </a:prstGeom>
                    <a:noFill/>
                    <a:ln w="9525">
                      <a:noFill/>
                      <a:miter lim="800000"/>
                      <a:headEnd/>
                      <a:tailEnd/>
                    </a:ln>
                  </pic:spPr>
                </pic:pic>
              </a:graphicData>
            </a:graphic>
          </wp:inline>
        </w:drawing>
      </w:r>
      <w:r>
        <w:t>Able to inspect the internal properties of a promise</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A promise's state can be </w:t>
      </w:r>
      <w:r>
        <w:rPr>
          <w:rStyle w:val="HTMLCode"/>
          <w:color w:val="0A0A23"/>
          <w:sz w:val="23"/>
          <w:szCs w:val="23"/>
          <w:bdr w:val="none" w:sz="0" w:space="0" w:color="auto" w:frame="1"/>
        </w:rPr>
        <w:t>pending</w:t>
      </w:r>
      <w:r>
        <w:rPr>
          <w:rFonts w:ascii="Lato" w:hAnsi="Lato"/>
          <w:color w:val="0A0A23"/>
          <w:sz w:val="29"/>
          <w:szCs w:val="29"/>
        </w:rPr>
        <w:t>, </w:t>
      </w:r>
      <w:r>
        <w:rPr>
          <w:rStyle w:val="HTMLCode"/>
          <w:color w:val="0A0A23"/>
          <w:sz w:val="23"/>
          <w:szCs w:val="23"/>
          <w:bdr w:val="none" w:sz="0" w:space="0" w:color="auto" w:frame="1"/>
        </w:rPr>
        <w:t>fulfilled</w:t>
      </w:r>
      <w:r>
        <w:rPr>
          <w:rFonts w:ascii="Lato" w:hAnsi="Lato"/>
          <w:color w:val="0A0A23"/>
          <w:sz w:val="29"/>
          <w:szCs w:val="29"/>
        </w:rPr>
        <w:t> or </w:t>
      </w:r>
      <w:r>
        <w:rPr>
          <w:rStyle w:val="HTMLCode"/>
          <w:color w:val="0A0A23"/>
          <w:sz w:val="23"/>
          <w:szCs w:val="23"/>
          <w:bdr w:val="none" w:sz="0" w:space="0" w:color="auto" w:frame="1"/>
        </w:rPr>
        <w:t>rejected</w:t>
      </w:r>
      <w:r>
        <w:rPr>
          <w:rFonts w:ascii="Lato" w:hAnsi="Lato"/>
          <w:color w:val="0A0A23"/>
          <w:sz w:val="29"/>
          <w:szCs w:val="29"/>
        </w:rPr>
        <w:t>. A promise that is either resolved or rejected is called </w:t>
      </w:r>
      <w:r>
        <w:rPr>
          <w:rStyle w:val="HTMLCode"/>
          <w:color w:val="0A0A23"/>
          <w:sz w:val="23"/>
          <w:szCs w:val="23"/>
          <w:bdr w:val="none" w:sz="0" w:space="0" w:color="auto" w:frame="1"/>
        </w:rPr>
        <w:t>settled</w:t>
      </w:r>
      <w:r>
        <w:rPr>
          <w:rFonts w:ascii="Lato" w:hAnsi="Lato"/>
          <w:color w:val="0A0A23"/>
          <w:sz w:val="29"/>
          <w:szCs w:val="29"/>
        </w:rPr>
        <w:t>.</w:t>
      </w:r>
    </w:p>
    <w:p w:rsidR="00EB6766" w:rsidRDefault="00EB6766" w:rsidP="00EB6766">
      <w:pPr>
        <w:rPr>
          <w:rFonts w:ascii="Times New Roman" w:hAnsi="Times New Roman"/>
          <w:sz w:val="24"/>
          <w:szCs w:val="24"/>
        </w:rPr>
      </w:pPr>
      <w:r>
        <w:rPr>
          <w:noProof/>
        </w:rPr>
        <w:lastRenderedPageBreak/>
        <w:drawing>
          <wp:inline distT="0" distB="0" distL="0" distR="0">
            <wp:extent cx="5716905" cy="3813810"/>
            <wp:effectExtent l="19050" t="0" r="0" b="0"/>
            <wp:docPr id="3" name="Picture 3" descr="state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s_2"/>
                    <pic:cNvPicPr>
                      <a:picLocks noChangeAspect="1" noChangeArrowheads="1"/>
                    </pic:cNvPicPr>
                  </pic:nvPicPr>
                  <pic:blipFill>
                    <a:blip r:embed="rId7" cstate="print"/>
                    <a:srcRect/>
                    <a:stretch>
                      <a:fillRect/>
                    </a:stretch>
                  </pic:blipFill>
                  <pic:spPr bwMode="auto">
                    <a:xfrm>
                      <a:off x="0" y="0"/>
                      <a:ext cx="5716905" cy="3813810"/>
                    </a:xfrm>
                    <a:prstGeom prst="rect">
                      <a:avLst/>
                    </a:prstGeom>
                    <a:noFill/>
                    <a:ln w="9525">
                      <a:noFill/>
                      <a:miter lim="800000"/>
                      <a:headEnd/>
                      <a:tailEnd/>
                    </a:ln>
                  </pic:spPr>
                </pic:pic>
              </a:graphicData>
            </a:graphic>
          </wp:inline>
        </w:drawing>
      </w:r>
      <w:r>
        <w:t>A settled promise is either fulfilled or rejected</w:t>
      </w:r>
    </w:p>
    <w:p w:rsidR="00EB6766" w:rsidRDefault="00EB6766" w:rsidP="00EB6766">
      <w:pPr>
        <w:pStyle w:val="Heading3"/>
        <w:shd w:val="clear" w:color="auto" w:fill="FFFFFF"/>
        <w:spacing w:before="120" w:after="48"/>
        <w:textAlignment w:val="baseline"/>
        <w:rPr>
          <w:rFonts w:ascii="Segoe UI" w:hAnsi="Segoe UI" w:cs="Segoe UI"/>
        </w:rPr>
      </w:pPr>
      <w:r>
        <w:rPr>
          <w:rFonts w:ascii="Segoe UI" w:hAnsi="Segoe UI" w:cs="Segoe UI"/>
        </w:rPr>
        <w:t>How promises are resolved and rejected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Here is an example of a promise that will be resolved (</w:t>
      </w:r>
      <w:r>
        <w:rPr>
          <w:rStyle w:val="HTMLCode"/>
          <w:color w:val="0A0A23"/>
          <w:sz w:val="23"/>
          <w:szCs w:val="23"/>
          <w:bdr w:val="none" w:sz="0" w:space="0" w:color="auto" w:frame="1"/>
        </w:rPr>
        <w:t>fulfilled</w:t>
      </w:r>
      <w:r>
        <w:rPr>
          <w:rFonts w:ascii="Lato" w:hAnsi="Lato"/>
          <w:color w:val="0A0A23"/>
          <w:sz w:val="29"/>
          <w:szCs w:val="29"/>
        </w:rPr>
        <w:t> state) with the value </w:t>
      </w:r>
      <w:r>
        <w:rPr>
          <w:rStyle w:val="HTMLCode"/>
          <w:color w:val="0A0A23"/>
          <w:sz w:val="23"/>
          <w:szCs w:val="23"/>
          <w:bdr w:val="none" w:sz="0" w:space="0" w:color="auto" w:frame="1"/>
        </w:rPr>
        <w:t>I am done</w:t>
      </w:r>
      <w:r>
        <w:rPr>
          <w:rFonts w:ascii="Lato" w:hAnsi="Lato"/>
          <w:color w:val="0A0A23"/>
          <w:sz w:val="29"/>
          <w:szCs w:val="29"/>
        </w:rPr>
        <w:t> immediately.</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0077AA"/>
          <w:sz w:val="18"/>
          <w:szCs w:val="18"/>
          <w:bdr w:val="none" w:sz="0" w:space="0" w:color="auto" w:frame="1"/>
        </w:rPr>
        <w:t>function</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resolve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 xml:space="preserve"> reject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18"/>
          <w:szCs w:val="18"/>
          <w:bdr w:val="none" w:sz="0" w:space="0" w:color="auto" w:frame="1"/>
        </w:rPr>
        <w:t>resolve</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"I am done"</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The promise below will be rejected (</w:t>
      </w:r>
      <w:r>
        <w:rPr>
          <w:rStyle w:val="HTMLCode"/>
          <w:color w:val="0A0A23"/>
          <w:sz w:val="23"/>
          <w:szCs w:val="23"/>
          <w:bdr w:val="none" w:sz="0" w:space="0" w:color="auto" w:frame="1"/>
        </w:rPr>
        <w:t>rejected</w:t>
      </w:r>
      <w:r>
        <w:rPr>
          <w:rFonts w:ascii="Lato" w:hAnsi="Lato"/>
          <w:color w:val="0A0A23"/>
          <w:sz w:val="29"/>
          <w:szCs w:val="29"/>
        </w:rPr>
        <w:t> state) with the error message </w:t>
      </w:r>
      <w:r>
        <w:rPr>
          <w:rStyle w:val="HTMLCode"/>
          <w:color w:val="0A0A23"/>
          <w:sz w:val="23"/>
          <w:szCs w:val="23"/>
          <w:bdr w:val="none" w:sz="0" w:space="0" w:color="auto" w:frame="1"/>
        </w:rPr>
        <w:t>Something is not right</w:t>
      </w:r>
      <w:proofErr w:type="gramStart"/>
      <w:r>
        <w:rPr>
          <w:rStyle w:val="HTMLCode"/>
          <w:color w:val="0A0A23"/>
          <w:sz w:val="23"/>
          <w:szCs w:val="23"/>
          <w:bdr w:val="none" w:sz="0" w:space="0" w:color="auto" w:frame="1"/>
        </w:rPr>
        <w:t>!</w:t>
      </w:r>
      <w:r>
        <w:rPr>
          <w:rFonts w:ascii="Lato" w:hAnsi="Lato"/>
          <w:color w:val="0A0A23"/>
          <w:sz w:val="29"/>
          <w:szCs w:val="29"/>
        </w:rPr>
        <w:t>.</w:t>
      </w:r>
      <w:proofErr w:type="gramEnd"/>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0077AA"/>
          <w:sz w:val="18"/>
          <w:szCs w:val="18"/>
          <w:bdr w:val="none" w:sz="0" w:space="0" w:color="auto" w:frame="1"/>
        </w:rPr>
        <w:t>function</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resolve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 xml:space="preserve"> reject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18"/>
          <w:szCs w:val="18"/>
          <w:bdr w:val="none" w:sz="0" w:space="0" w:color="auto" w:frame="1"/>
        </w:rPr>
        <w:t>reject</w:t>
      </w:r>
      <w:r>
        <w:rPr>
          <w:rStyle w:val="token"/>
          <w:rFonts w:ascii="inherit" w:hAnsi="inherit"/>
          <w:color w:val="999999"/>
          <w:sz w:val="18"/>
          <w:szCs w:val="18"/>
          <w:bdr w:val="none" w:sz="0" w:space="0" w:color="auto" w:frame="1"/>
        </w:rPr>
        <w:t>(</w:t>
      </w:r>
      <w:proofErr w:type="gramEnd"/>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Error</w:t>
      </w:r>
      <w:r>
        <w:rPr>
          <w:rStyle w:val="token"/>
          <w:rFonts w:ascii="inherit" w:hAnsi="inherit"/>
          <w:color w:val="999999"/>
          <w:sz w:val="18"/>
          <w:szCs w:val="18"/>
          <w:bdr w:val="none" w:sz="0" w:space="0" w:color="auto" w:frame="1"/>
        </w:rPr>
        <w:t>(</w:t>
      </w:r>
      <w:r>
        <w:rPr>
          <w:rStyle w:val="token"/>
          <w:rFonts w:ascii="inherit" w:hAnsi="inherit"/>
          <w:color w:val="669900"/>
          <w:sz w:val="18"/>
          <w:szCs w:val="18"/>
          <w:bdr w:val="none" w:sz="0" w:space="0" w:color="auto" w:frame="1"/>
        </w:rPr>
        <w:t>'Something is not right!'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An important point to note:</w:t>
      </w:r>
    </w:p>
    <w:p w:rsidR="00EB6766" w:rsidRDefault="00EB6766" w:rsidP="00EB6766">
      <w:pPr>
        <w:shd w:val="clear" w:color="auto" w:fill="FFFFFF"/>
        <w:textAlignment w:val="baseline"/>
        <w:rPr>
          <w:rFonts w:ascii="Lato" w:hAnsi="Lato"/>
          <w:color w:val="0A0A23"/>
          <w:sz w:val="29"/>
          <w:szCs w:val="29"/>
        </w:rPr>
      </w:pPr>
      <w:r>
        <w:rPr>
          <w:rFonts w:ascii="Lato" w:hAnsi="Lato"/>
          <w:color w:val="0A0A23"/>
          <w:sz w:val="29"/>
          <w:szCs w:val="29"/>
        </w:rPr>
        <w:t>A Promise executor should call only one </w:t>
      </w:r>
      <w:r>
        <w:rPr>
          <w:rStyle w:val="HTMLCode"/>
          <w:rFonts w:eastAsiaTheme="minorHAnsi"/>
          <w:color w:val="0A0A23"/>
          <w:sz w:val="23"/>
          <w:szCs w:val="23"/>
          <w:bdr w:val="none" w:sz="0" w:space="0" w:color="auto" w:frame="1"/>
        </w:rPr>
        <w:t>resolve</w:t>
      </w:r>
      <w:r>
        <w:rPr>
          <w:rFonts w:ascii="Lato" w:hAnsi="Lato"/>
          <w:color w:val="0A0A23"/>
          <w:sz w:val="29"/>
          <w:szCs w:val="29"/>
        </w:rPr>
        <w:t> or one </w:t>
      </w:r>
      <w:r>
        <w:rPr>
          <w:rStyle w:val="HTMLCode"/>
          <w:rFonts w:eastAsiaTheme="minorHAnsi"/>
          <w:color w:val="0A0A23"/>
          <w:sz w:val="23"/>
          <w:szCs w:val="23"/>
          <w:bdr w:val="none" w:sz="0" w:space="0" w:color="auto" w:frame="1"/>
        </w:rPr>
        <w:t>reject</w:t>
      </w:r>
      <w:r>
        <w:rPr>
          <w:rFonts w:ascii="Lato" w:hAnsi="Lato"/>
          <w:color w:val="0A0A23"/>
          <w:sz w:val="29"/>
          <w:szCs w:val="29"/>
        </w:rPr>
        <w:t>. Once one state is changed (pending =&gt; fulfilled or pending =&gt; rejected), that's all. Any further calls to </w:t>
      </w:r>
      <w:r>
        <w:rPr>
          <w:rStyle w:val="HTMLCode"/>
          <w:rFonts w:eastAsiaTheme="minorHAnsi"/>
          <w:color w:val="0A0A23"/>
          <w:sz w:val="23"/>
          <w:szCs w:val="23"/>
          <w:bdr w:val="none" w:sz="0" w:space="0" w:color="auto" w:frame="1"/>
        </w:rPr>
        <w:t>resolve</w:t>
      </w:r>
      <w:r>
        <w:rPr>
          <w:rFonts w:ascii="Lato" w:hAnsi="Lato"/>
          <w:color w:val="0A0A23"/>
          <w:sz w:val="29"/>
          <w:szCs w:val="29"/>
        </w:rPr>
        <w:t> or </w:t>
      </w:r>
      <w:r>
        <w:rPr>
          <w:rStyle w:val="HTMLCode"/>
          <w:rFonts w:eastAsiaTheme="minorHAnsi"/>
          <w:color w:val="0A0A23"/>
          <w:sz w:val="23"/>
          <w:szCs w:val="23"/>
          <w:bdr w:val="none" w:sz="0" w:space="0" w:color="auto" w:frame="1"/>
        </w:rPr>
        <w:t>reject</w:t>
      </w:r>
      <w:r>
        <w:rPr>
          <w:rFonts w:ascii="Lato" w:hAnsi="Lato"/>
          <w:color w:val="0A0A23"/>
          <w:sz w:val="29"/>
          <w:szCs w:val="29"/>
        </w:rPr>
        <w:t> will be ignored.</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lastRenderedPageBreak/>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0077AA"/>
          <w:sz w:val="18"/>
          <w:szCs w:val="18"/>
          <w:bdr w:val="none" w:sz="0" w:space="0" w:color="auto" w:frame="1"/>
        </w:rPr>
        <w:t>function</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resolve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 xml:space="preserve"> reject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18"/>
          <w:szCs w:val="18"/>
          <w:bdr w:val="none" w:sz="0" w:space="0" w:color="auto" w:frame="1"/>
        </w:rPr>
        <w:t>resolve</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"I am surely going to get resolved!"</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18"/>
          <w:szCs w:val="18"/>
          <w:bdr w:val="none" w:sz="0" w:space="0" w:color="auto" w:frame="1"/>
        </w:rPr>
        <w:t>reject</w:t>
      </w:r>
      <w:r>
        <w:rPr>
          <w:rStyle w:val="token"/>
          <w:rFonts w:ascii="inherit" w:hAnsi="inherit"/>
          <w:color w:val="999999"/>
          <w:sz w:val="18"/>
          <w:szCs w:val="18"/>
          <w:bdr w:val="none" w:sz="0" w:space="0" w:color="auto" w:frame="1"/>
        </w:rPr>
        <w:t>(</w:t>
      </w:r>
      <w:proofErr w:type="gramEnd"/>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Error</w:t>
      </w:r>
      <w:r>
        <w:rPr>
          <w:rStyle w:val="token"/>
          <w:rFonts w:ascii="inherit" w:hAnsi="inherit"/>
          <w:color w:val="999999"/>
          <w:sz w:val="18"/>
          <w:szCs w:val="18"/>
          <w:bdr w:val="none" w:sz="0" w:space="0" w:color="auto" w:frame="1"/>
        </w:rPr>
        <w:t>(</w:t>
      </w:r>
      <w:r>
        <w:rPr>
          <w:rStyle w:val="token"/>
          <w:rFonts w:ascii="inherit" w:hAnsi="inherit"/>
          <w:color w:val="669900"/>
          <w:sz w:val="18"/>
          <w:szCs w:val="18"/>
          <w:bdr w:val="none" w:sz="0" w:space="0" w:color="auto" w:frame="1"/>
        </w:rPr>
        <w:t>'Will this be ignored?'</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ignored</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18"/>
          <w:szCs w:val="18"/>
          <w:bdr w:val="none" w:sz="0" w:space="0" w:color="auto" w:frame="1"/>
        </w:rPr>
        <w:t>resolve</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"Ignored?"</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ignored</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In the example above, only the first one to resolve will be called and the rest will be ignored.</w:t>
      </w:r>
    </w:p>
    <w:p w:rsidR="00EB6766" w:rsidRDefault="00EB6766" w:rsidP="00EB6766">
      <w:pPr>
        <w:pStyle w:val="Heading1"/>
        <w:shd w:val="clear" w:color="auto" w:fill="FFFFFF"/>
        <w:spacing w:before="120" w:beforeAutospacing="0" w:after="48" w:afterAutospacing="0"/>
        <w:textAlignment w:val="baseline"/>
        <w:rPr>
          <w:rFonts w:ascii="Segoe UI" w:hAnsi="Segoe UI" w:cs="Segoe UI"/>
        </w:rPr>
      </w:pPr>
      <w:r>
        <w:rPr>
          <w:rFonts w:ascii="Segoe UI" w:hAnsi="Segoe UI" w:cs="Segoe UI"/>
        </w:rPr>
        <w:t>How to handle a Promise once you've created it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A </w:t>
      </w:r>
      <w:r>
        <w:rPr>
          <w:rStyle w:val="HTMLCode"/>
          <w:color w:val="0A0A23"/>
          <w:sz w:val="23"/>
          <w:szCs w:val="23"/>
          <w:bdr w:val="none" w:sz="0" w:space="0" w:color="auto" w:frame="1"/>
        </w:rPr>
        <w:t>Promise</w:t>
      </w:r>
      <w:r>
        <w:rPr>
          <w:rFonts w:ascii="Lato" w:hAnsi="Lato"/>
          <w:color w:val="0A0A23"/>
          <w:sz w:val="29"/>
          <w:szCs w:val="29"/>
        </w:rPr>
        <w:t> uses an executor function to complete a task (mostly asynchronously). A consumer function (that uses an outcome of the promise) should get notified when the executor function is done with either resolving (success) or rejecting (error).</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The handler methods, </w:t>
      </w:r>
      <w:r>
        <w:rPr>
          <w:rStyle w:val="HTMLCode"/>
          <w:color w:val="0A0A23"/>
          <w:sz w:val="23"/>
          <w:szCs w:val="23"/>
          <w:bdr w:val="none" w:sz="0" w:space="0" w:color="auto" w:frame="1"/>
        </w:rPr>
        <w:t>.</w:t>
      </w:r>
      <w:proofErr w:type="gramStart"/>
      <w:r>
        <w:rPr>
          <w:rStyle w:val="HTMLCode"/>
          <w:color w:val="0A0A23"/>
          <w:sz w:val="23"/>
          <w:szCs w:val="23"/>
          <w:bdr w:val="none" w:sz="0" w:space="0" w:color="auto" w:frame="1"/>
        </w:rPr>
        <w:t>then(</w:t>
      </w:r>
      <w:proofErr w:type="gramEnd"/>
      <w:r>
        <w:rPr>
          <w:rStyle w:val="HTMLCode"/>
          <w:color w:val="0A0A23"/>
          <w:sz w:val="23"/>
          <w:szCs w:val="23"/>
          <w:bdr w:val="none" w:sz="0" w:space="0" w:color="auto" w:frame="1"/>
        </w:rPr>
        <w:t>)</w:t>
      </w:r>
      <w:r>
        <w:rPr>
          <w:rFonts w:ascii="Lato" w:hAnsi="Lato"/>
          <w:color w:val="0A0A23"/>
          <w:sz w:val="29"/>
          <w:szCs w:val="29"/>
        </w:rPr>
        <w:t>, </w:t>
      </w:r>
      <w:r>
        <w:rPr>
          <w:rStyle w:val="HTMLCode"/>
          <w:color w:val="0A0A23"/>
          <w:sz w:val="23"/>
          <w:szCs w:val="23"/>
          <w:bdr w:val="none" w:sz="0" w:space="0" w:color="auto" w:frame="1"/>
        </w:rPr>
        <w:t>.catch()</w:t>
      </w:r>
      <w:r>
        <w:rPr>
          <w:rFonts w:ascii="Lato" w:hAnsi="Lato"/>
          <w:color w:val="0A0A23"/>
          <w:sz w:val="29"/>
          <w:szCs w:val="29"/>
        </w:rPr>
        <w:t> and </w:t>
      </w:r>
      <w:r>
        <w:rPr>
          <w:rStyle w:val="HTMLCode"/>
          <w:color w:val="0A0A23"/>
          <w:sz w:val="23"/>
          <w:szCs w:val="23"/>
          <w:bdr w:val="none" w:sz="0" w:space="0" w:color="auto" w:frame="1"/>
        </w:rPr>
        <w:t>.finally()</w:t>
      </w:r>
      <w:r>
        <w:rPr>
          <w:rFonts w:ascii="Lato" w:hAnsi="Lato"/>
          <w:color w:val="0A0A23"/>
          <w:sz w:val="29"/>
          <w:szCs w:val="29"/>
        </w:rPr>
        <w:t>, help to create the link between the executor and the consumer functions so that they can be in sync when a promise </w:t>
      </w:r>
      <w:r>
        <w:rPr>
          <w:rStyle w:val="HTMLCode"/>
          <w:color w:val="0A0A23"/>
          <w:sz w:val="23"/>
          <w:szCs w:val="23"/>
          <w:bdr w:val="none" w:sz="0" w:space="0" w:color="auto" w:frame="1"/>
        </w:rPr>
        <w:t>resolve</w:t>
      </w:r>
      <w:r>
        <w:rPr>
          <w:rFonts w:ascii="Lato" w:hAnsi="Lato"/>
          <w:color w:val="0A0A23"/>
          <w:sz w:val="29"/>
          <w:szCs w:val="29"/>
        </w:rPr>
        <w:t>s or </w:t>
      </w:r>
      <w:r>
        <w:rPr>
          <w:rStyle w:val="HTMLCode"/>
          <w:color w:val="0A0A23"/>
          <w:sz w:val="23"/>
          <w:szCs w:val="23"/>
          <w:bdr w:val="none" w:sz="0" w:space="0" w:color="auto" w:frame="1"/>
        </w:rPr>
        <w:t>reject</w:t>
      </w:r>
      <w:r>
        <w:rPr>
          <w:rFonts w:ascii="Lato" w:hAnsi="Lato"/>
          <w:color w:val="0A0A23"/>
          <w:sz w:val="29"/>
          <w:szCs w:val="29"/>
        </w:rPr>
        <w:t>s.</w:t>
      </w:r>
    </w:p>
    <w:p w:rsidR="00EB6766" w:rsidRDefault="00EB6766" w:rsidP="00EB6766">
      <w:pPr>
        <w:rPr>
          <w:rFonts w:ascii="Times New Roman" w:hAnsi="Times New Roman"/>
          <w:sz w:val="24"/>
          <w:szCs w:val="24"/>
        </w:rPr>
      </w:pPr>
      <w:r>
        <w:rPr>
          <w:noProof/>
        </w:rPr>
        <w:lastRenderedPageBreak/>
        <w:drawing>
          <wp:inline distT="0" distB="0" distL="0" distR="0">
            <wp:extent cx="5716905" cy="3813810"/>
            <wp:effectExtent l="19050" t="0" r="0" b="0"/>
            <wp:docPr id="4" name="Picture 4" descr="consumer_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umer_executor"/>
                    <pic:cNvPicPr>
                      <a:picLocks noChangeAspect="1" noChangeArrowheads="1"/>
                    </pic:cNvPicPr>
                  </pic:nvPicPr>
                  <pic:blipFill>
                    <a:blip r:embed="rId8" cstate="print"/>
                    <a:srcRect/>
                    <a:stretch>
                      <a:fillRect/>
                    </a:stretch>
                  </pic:blipFill>
                  <pic:spPr bwMode="auto">
                    <a:xfrm>
                      <a:off x="0" y="0"/>
                      <a:ext cx="5716905" cy="3813810"/>
                    </a:xfrm>
                    <a:prstGeom prst="rect">
                      <a:avLst/>
                    </a:prstGeom>
                    <a:noFill/>
                    <a:ln w="9525">
                      <a:noFill/>
                      <a:miter lim="800000"/>
                      <a:headEnd/>
                      <a:tailEnd/>
                    </a:ln>
                  </pic:spPr>
                </pic:pic>
              </a:graphicData>
            </a:graphic>
          </wp:inline>
        </w:drawing>
      </w:r>
      <w:r>
        <w:t>The executor and consumer functions</w:t>
      </w:r>
    </w:p>
    <w:p w:rsidR="00EB6766" w:rsidRDefault="00EB6766" w:rsidP="00EB6766">
      <w:pPr>
        <w:pStyle w:val="Heading2"/>
        <w:shd w:val="clear" w:color="auto" w:fill="FFFFFF"/>
        <w:spacing w:before="0"/>
        <w:textAlignment w:val="baseline"/>
        <w:rPr>
          <w:rFonts w:ascii="Segoe UI" w:hAnsi="Segoe UI" w:cs="Segoe UI"/>
        </w:rPr>
      </w:pPr>
      <w:r>
        <w:rPr>
          <w:rFonts w:ascii="Segoe UI" w:hAnsi="Segoe UI" w:cs="Segoe UI"/>
        </w:rPr>
        <w:t>How to Use the </w:t>
      </w:r>
      <w:r>
        <w:rPr>
          <w:rStyle w:val="HTMLCode"/>
          <w:rFonts w:eastAsiaTheme="majorEastAsia"/>
          <w:sz w:val="29"/>
          <w:szCs w:val="29"/>
          <w:bdr w:val="none" w:sz="0" w:space="0" w:color="auto" w:frame="1"/>
        </w:rPr>
        <w:t>.</w:t>
      </w:r>
      <w:proofErr w:type="gramStart"/>
      <w:r>
        <w:rPr>
          <w:rStyle w:val="HTMLCode"/>
          <w:rFonts w:eastAsiaTheme="majorEastAsia"/>
          <w:sz w:val="29"/>
          <w:szCs w:val="29"/>
          <w:bdr w:val="none" w:sz="0" w:space="0" w:color="auto" w:frame="1"/>
        </w:rPr>
        <w:t>then(</w:t>
      </w:r>
      <w:proofErr w:type="gramEnd"/>
      <w:r>
        <w:rPr>
          <w:rStyle w:val="HTMLCode"/>
          <w:rFonts w:eastAsiaTheme="majorEastAsia"/>
          <w:sz w:val="29"/>
          <w:szCs w:val="29"/>
          <w:bdr w:val="none" w:sz="0" w:space="0" w:color="auto" w:frame="1"/>
        </w:rPr>
        <w:t>)</w:t>
      </w:r>
      <w:r>
        <w:rPr>
          <w:rFonts w:ascii="Segoe UI" w:hAnsi="Segoe UI" w:cs="Segoe UI"/>
        </w:rPr>
        <w:t> Promise Handler</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The </w:t>
      </w:r>
      <w:r>
        <w:rPr>
          <w:rStyle w:val="HTMLCode"/>
          <w:color w:val="0A0A23"/>
          <w:sz w:val="23"/>
          <w:szCs w:val="23"/>
          <w:bdr w:val="none" w:sz="0" w:space="0" w:color="auto" w:frame="1"/>
        </w:rPr>
        <w:t>.</w:t>
      </w:r>
      <w:proofErr w:type="gramStart"/>
      <w:r>
        <w:rPr>
          <w:rStyle w:val="HTMLCode"/>
          <w:color w:val="0A0A23"/>
          <w:sz w:val="23"/>
          <w:szCs w:val="23"/>
          <w:bdr w:val="none" w:sz="0" w:space="0" w:color="auto" w:frame="1"/>
        </w:rPr>
        <w:t>then(</w:t>
      </w:r>
      <w:proofErr w:type="gramEnd"/>
      <w:r>
        <w:rPr>
          <w:rStyle w:val="HTMLCode"/>
          <w:color w:val="0A0A23"/>
          <w:sz w:val="23"/>
          <w:szCs w:val="23"/>
          <w:bdr w:val="none" w:sz="0" w:space="0" w:color="auto" w:frame="1"/>
        </w:rPr>
        <w:t>)</w:t>
      </w:r>
      <w:r>
        <w:rPr>
          <w:rFonts w:ascii="Lato" w:hAnsi="Lato"/>
          <w:color w:val="0A0A23"/>
          <w:sz w:val="29"/>
          <w:szCs w:val="29"/>
        </w:rPr>
        <w:t> method should be called on the promise object to handle a result (resolve) or an error (reject).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It accepts two functions as parameters. Usually, the </w:t>
      </w:r>
      <w:r>
        <w:rPr>
          <w:rStyle w:val="HTMLCode"/>
          <w:color w:val="0A0A23"/>
          <w:sz w:val="23"/>
          <w:szCs w:val="23"/>
          <w:bdr w:val="none" w:sz="0" w:space="0" w:color="auto" w:frame="1"/>
        </w:rPr>
        <w:t>.</w:t>
      </w:r>
      <w:proofErr w:type="gramStart"/>
      <w:r>
        <w:rPr>
          <w:rStyle w:val="HTMLCode"/>
          <w:color w:val="0A0A23"/>
          <w:sz w:val="23"/>
          <w:szCs w:val="23"/>
          <w:bdr w:val="none" w:sz="0" w:space="0" w:color="auto" w:frame="1"/>
        </w:rPr>
        <w:t>then(</w:t>
      </w:r>
      <w:proofErr w:type="gramEnd"/>
      <w:r>
        <w:rPr>
          <w:rStyle w:val="HTMLCode"/>
          <w:color w:val="0A0A23"/>
          <w:sz w:val="23"/>
          <w:szCs w:val="23"/>
          <w:bdr w:val="none" w:sz="0" w:space="0" w:color="auto" w:frame="1"/>
        </w:rPr>
        <w:t>)</w:t>
      </w:r>
      <w:r>
        <w:rPr>
          <w:rFonts w:ascii="Lato" w:hAnsi="Lato"/>
          <w:color w:val="0A0A23"/>
          <w:sz w:val="29"/>
          <w:szCs w:val="29"/>
        </w:rPr>
        <w:t> method should be called from the consumer function where you would like to know the outcome of a promise's execution.</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gramEnd"/>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gramStart"/>
      <w:r>
        <w:rPr>
          <w:rStyle w:val="token"/>
          <w:rFonts w:ascii="inherit" w:hAnsi="inherit"/>
          <w:color w:val="000000"/>
          <w:sz w:val="18"/>
          <w:szCs w:val="18"/>
          <w:bdr w:val="none" w:sz="0" w:space="0" w:color="auto" w:frame="1"/>
        </w:rPr>
        <w:t>result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gramStart"/>
      <w:r>
        <w:rPr>
          <w:rStyle w:val="token"/>
          <w:rFonts w:ascii="inherit" w:hAnsi="inherit"/>
          <w:color w:val="000000"/>
          <w:sz w:val="18"/>
          <w:szCs w:val="18"/>
          <w:bdr w:val="none" w:sz="0" w:space="0" w:color="auto" w:frame="1"/>
        </w:rPr>
        <w:t>error</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HTMLCode"/>
          <w:rFonts w:ascii="Consolas" w:hAnsi="Consolas"/>
          <w:color w:val="000000"/>
          <w:bdr w:val="none" w:sz="0" w:space="0" w:color="auto" w:frame="1"/>
        </w:rPr>
        <w:t>error</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If you are interested only in successful outcomes, you can just pass one argument to it, like this:</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lastRenderedPageBreak/>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gramEnd"/>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gramStart"/>
      <w:r>
        <w:rPr>
          <w:rStyle w:val="token"/>
          <w:rFonts w:ascii="inherit" w:hAnsi="inherit"/>
          <w:color w:val="000000"/>
          <w:sz w:val="18"/>
          <w:szCs w:val="18"/>
          <w:bdr w:val="none" w:sz="0" w:space="0" w:color="auto" w:frame="1"/>
        </w:rPr>
        <w:t>result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If you are interested only in the error outcome, you can pass </w:t>
      </w:r>
      <w:r>
        <w:rPr>
          <w:rStyle w:val="HTMLCode"/>
          <w:color w:val="0A0A23"/>
          <w:sz w:val="23"/>
          <w:szCs w:val="23"/>
          <w:bdr w:val="none" w:sz="0" w:space="0" w:color="auto" w:frame="1"/>
        </w:rPr>
        <w:t>null</w:t>
      </w:r>
      <w:r>
        <w:rPr>
          <w:rFonts w:ascii="Lato" w:hAnsi="Lato"/>
          <w:color w:val="0A0A23"/>
          <w:sz w:val="29"/>
          <w:szCs w:val="29"/>
        </w:rPr>
        <w:t> for the first argument, like this:</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gramEnd"/>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null</w:t>
      </w:r>
      <w:proofErr w:type="gram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gramStart"/>
      <w:r>
        <w:rPr>
          <w:rStyle w:val="token"/>
          <w:rFonts w:ascii="inherit" w:hAnsi="inherit"/>
          <w:color w:val="000000"/>
          <w:sz w:val="18"/>
          <w:szCs w:val="18"/>
          <w:bdr w:val="none" w:sz="0" w:space="0" w:color="auto" w:frame="1"/>
        </w:rPr>
        <w:t>error</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HTMLCode"/>
          <w:rFonts w:ascii="Consolas" w:hAnsi="Consolas"/>
          <w:color w:val="000000"/>
          <w:bdr w:val="none" w:sz="0" w:space="0" w:color="auto" w:frame="1"/>
        </w:rPr>
        <w:t>error</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However, you can handle errors in a better way using the </w:t>
      </w:r>
      <w:r>
        <w:rPr>
          <w:rStyle w:val="HTMLCode"/>
          <w:color w:val="0A0A23"/>
          <w:sz w:val="23"/>
          <w:szCs w:val="23"/>
          <w:bdr w:val="none" w:sz="0" w:space="0" w:color="auto" w:frame="1"/>
        </w:rPr>
        <w:t>.</w:t>
      </w:r>
      <w:proofErr w:type="gramStart"/>
      <w:r>
        <w:rPr>
          <w:rStyle w:val="HTMLCode"/>
          <w:color w:val="0A0A23"/>
          <w:sz w:val="23"/>
          <w:szCs w:val="23"/>
          <w:bdr w:val="none" w:sz="0" w:space="0" w:color="auto" w:frame="1"/>
        </w:rPr>
        <w:t>catch(</w:t>
      </w:r>
      <w:proofErr w:type="gramEnd"/>
      <w:r>
        <w:rPr>
          <w:rStyle w:val="HTMLCode"/>
          <w:color w:val="0A0A23"/>
          <w:sz w:val="23"/>
          <w:szCs w:val="23"/>
          <w:bdr w:val="none" w:sz="0" w:space="0" w:color="auto" w:frame="1"/>
        </w:rPr>
        <w:t>)</w:t>
      </w:r>
      <w:r>
        <w:rPr>
          <w:rFonts w:ascii="Lato" w:hAnsi="Lato"/>
          <w:color w:val="0A0A23"/>
          <w:sz w:val="29"/>
          <w:szCs w:val="29"/>
        </w:rPr>
        <w:t> method that we will see in a minute.</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Let's look at a couple of examples of handling results and errors using the </w:t>
      </w:r>
      <w:r>
        <w:rPr>
          <w:rStyle w:val="HTMLCode"/>
          <w:color w:val="0A0A23"/>
          <w:sz w:val="23"/>
          <w:szCs w:val="23"/>
          <w:bdr w:val="none" w:sz="0" w:space="0" w:color="auto" w:frame="1"/>
        </w:rPr>
        <w:t>.then</w:t>
      </w:r>
      <w:r>
        <w:rPr>
          <w:rFonts w:ascii="Lato" w:hAnsi="Lato"/>
          <w:color w:val="0A0A23"/>
          <w:sz w:val="29"/>
          <w:szCs w:val="29"/>
        </w:rPr>
        <w:t> and </w:t>
      </w:r>
      <w:r>
        <w:rPr>
          <w:rStyle w:val="HTMLCode"/>
          <w:color w:val="0A0A23"/>
          <w:sz w:val="23"/>
          <w:szCs w:val="23"/>
          <w:bdr w:val="none" w:sz="0" w:space="0" w:color="auto" w:frame="1"/>
        </w:rPr>
        <w:t>.catch</w:t>
      </w:r>
      <w:r>
        <w:rPr>
          <w:rFonts w:ascii="Lato" w:hAnsi="Lato"/>
          <w:color w:val="0A0A23"/>
          <w:sz w:val="29"/>
          <w:szCs w:val="29"/>
        </w:rPr>
        <w:t> handlers. We will make this learning a bit more fun with a few real asynchronous requests. We will use the </w:t>
      </w:r>
      <w:proofErr w:type="spellStart"/>
      <w:r>
        <w:rPr>
          <w:rFonts w:ascii="Lato" w:hAnsi="Lato"/>
          <w:color w:val="0A0A23"/>
          <w:sz w:val="29"/>
          <w:szCs w:val="29"/>
        </w:rPr>
        <w:fldChar w:fldCharType="begin"/>
      </w:r>
      <w:r>
        <w:rPr>
          <w:rFonts w:ascii="Lato" w:hAnsi="Lato"/>
          <w:color w:val="0A0A23"/>
          <w:sz w:val="29"/>
          <w:szCs w:val="29"/>
        </w:rPr>
        <w:instrText xml:space="preserve"> HYPERLINK "https://pokeapi.co/" </w:instrText>
      </w:r>
      <w:r>
        <w:rPr>
          <w:rFonts w:ascii="Lato" w:hAnsi="Lato"/>
          <w:color w:val="0A0A23"/>
          <w:sz w:val="29"/>
          <w:szCs w:val="29"/>
        </w:rPr>
        <w:fldChar w:fldCharType="separate"/>
      </w:r>
      <w:r>
        <w:rPr>
          <w:rStyle w:val="Hyperlink"/>
          <w:rFonts w:ascii="inherit" w:hAnsi="inherit"/>
          <w:sz w:val="29"/>
          <w:szCs w:val="29"/>
          <w:bdr w:val="none" w:sz="0" w:space="0" w:color="auto" w:frame="1"/>
        </w:rPr>
        <w:t>PokeAPI</w:t>
      </w:r>
      <w:proofErr w:type="spellEnd"/>
      <w:r>
        <w:rPr>
          <w:rFonts w:ascii="Lato" w:hAnsi="Lato"/>
          <w:color w:val="0A0A23"/>
          <w:sz w:val="29"/>
          <w:szCs w:val="29"/>
        </w:rPr>
        <w:fldChar w:fldCharType="end"/>
      </w:r>
      <w:r>
        <w:rPr>
          <w:rFonts w:ascii="Lato" w:hAnsi="Lato"/>
          <w:color w:val="0A0A23"/>
          <w:sz w:val="29"/>
          <w:szCs w:val="29"/>
        </w:rPr>
        <w:t xml:space="preserve"> to get information about Pokémon and resolve/reject </w:t>
      </w:r>
      <w:proofErr w:type="gramStart"/>
      <w:r>
        <w:rPr>
          <w:rFonts w:ascii="Lato" w:hAnsi="Lato"/>
          <w:color w:val="0A0A23"/>
          <w:sz w:val="29"/>
          <w:szCs w:val="29"/>
        </w:rPr>
        <w:t>them</w:t>
      </w:r>
      <w:proofErr w:type="gramEnd"/>
      <w:r>
        <w:rPr>
          <w:rFonts w:ascii="Lato" w:hAnsi="Lato"/>
          <w:color w:val="0A0A23"/>
          <w:sz w:val="29"/>
          <w:szCs w:val="29"/>
        </w:rPr>
        <w:t xml:space="preserve"> using Promises.</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 xml:space="preserve">First, let us create a generic function that accepts a </w:t>
      </w:r>
      <w:proofErr w:type="spellStart"/>
      <w:r>
        <w:rPr>
          <w:rFonts w:ascii="Lato" w:hAnsi="Lato"/>
          <w:color w:val="0A0A23"/>
          <w:sz w:val="29"/>
          <w:szCs w:val="29"/>
        </w:rPr>
        <w:t>PokeAPI</w:t>
      </w:r>
      <w:proofErr w:type="spellEnd"/>
      <w:r>
        <w:rPr>
          <w:rFonts w:ascii="Lato" w:hAnsi="Lato"/>
          <w:color w:val="0A0A23"/>
          <w:sz w:val="29"/>
          <w:szCs w:val="29"/>
        </w:rPr>
        <w:t xml:space="preserve"> URL as argument and returns a Promise. If the API call is successful, a resolved promise is returned. A rejected promise is returned for any kind of errors.</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We will be using this function in several examples from now on to get a promise and work on it.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function</w:t>
      </w:r>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URL</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0077AA"/>
          <w:sz w:val="18"/>
          <w:szCs w:val="18"/>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resolve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 xml:space="preserve"> reject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req</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XMLHttpRequest</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req</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open</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"GET"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18"/>
          <w:szCs w:val="18"/>
          <w:bdr w:val="none" w:sz="0" w:space="0" w:color="auto" w:frame="1"/>
        </w:rPr>
        <w:t>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req</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onload</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if</w:t>
      </w:r>
      <w:proofErr w:type="gramEnd"/>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spellStart"/>
      <w:r>
        <w:rPr>
          <w:rStyle w:val="HTMLCode"/>
          <w:rFonts w:ascii="Consolas" w:hAnsi="Consolas"/>
          <w:color w:val="000000"/>
          <w:bdr w:val="none" w:sz="0" w:space="0" w:color="auto" w:frame="1"/>
        </w:rPr>
        <w:t>req</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status</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18"/>
          <w:szCs w:val="18"/>
          <w:bdr w:val="none" w:sz="0" w:space="0" w:color="auto" w:frame="1"/>
        </w:rPr>
        <w:t>200</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18"/>
          <w:szCs w:val="18"/>
          <w:bdr w:val="none" w:sz="0" w:space="0" w:color="auto" w:frame="1"/>
        </w:rPr>
        <w:t>resolve</w:t>
      </w:r>
      <w:r>
        <w:rPr>
          <w:rStyle w:val="token"/>
          <w:rFonts w:ascii="inherit" w:hAnsi="inherit"/>
          <w:color w:val="999999"/>
          <w:sz w:val="18"/>
          <w:szCs w:val="18"/>
          <w:bdr w:val="none" w:sz="0" w:space="0" w:color="auto" w:frame="1"/>
        </w:rPr>
        <w:t>(</w:t>
      </w:r>
      <w:proofErr w:type="spellStart"/>
      <w:proofErr w:type="gramEnd"/>
      <w:r>
        <w:rPr>
          <w:rStyle w:val="HTMLCode"/>
          <w:rFonts w:ascii="Consolas" w:hAnsi="Consolas"/>
          <w:color w:val="000000"/>
          <w:bdr w:val="none" w:sz="0" w:space="0" w:color="auto" w:frame="1"/>
        </w:rPr>
        <w:t>req</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response</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else</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18"/>
          <w:szCs w:val="18"/>
          <w:bdr w:val="none" w:sz="0" w:space="0" w:color="auto" w:frame="1"/>
        </w:rPr>
        <w:t>reject</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"There is an Error!"</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req</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send</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return</w:t>
      </w:r>
      <w:proofErr w:type="gramEnd"/>
      <w:r>
        <w:rPr>
          <w:rStyle w:val="HTMLCode"/>
          <w:rFonts w:ascii="Consolas" w:hAnsi="Consolas"/>
          <w:color w:val="000000"/>
          <w:bdr w:val="none" w:sz="0" w:space="0" w:color="auto" w:frame="1"/>
        </w:rPr>
        <w:t xml:space="preserve"> promise</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rPr>
          <w:rFonts w:ascii="Times New Roman" w:hAnsi="Times New Roman"/>
        </w:rPr>
      </w:pPr>
      <w:r>
        <w:t>Utility method to get a Promise</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Example 1: Get 50 Pokémon's information:</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const</w:t>
      </w:r>
      <w:proofErr w:type="gramEnd"/>
      <w:r>
        <w:rPr>
          <w:rStyle w:val="HTMLCode"/>
          <w:rFonts w:ascii="Consolas" w:hAnsi="Consolas"/>
          <w:color w:val="000000"/>
          <w:bdr w:val="none" w:sz="0" w:space="0" w:color="auto" w:frame="1"/>
        </w:rPr>
        <w:t xml:space="preserve"> </w:t>
      </w:r>
      <w:r>
        <w:rPr>
          <w:rStyle w:val="token"/>
          <w:rFonts w:ascii="inherit" w:hAnsi="inherit"/>
          <w:color w:val="990055"/>
          <w:sz w:val="18"/>
          <w:szCs w:val="18"/>
          <w:bdr w:val="none" w:sz="0" w:space="0" w:color="auto" w:frame="1"/>
        </w:rPr>
        <w:t>ALL_POKEMONS_URL</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18"/>
          <w:szCs w:val="18"/>
          <w:bdr w:val="none" w:sz="0" w:space="0" w:color="auto" w:frame="1"/>
        </w:rPr>
        <w:t>'https://pokeapi.co/api/v2/pokemon?limit=50'</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18"/>
          <w:szCs w:val="18"/>
          <w:bdr w:val="none" w:sz="0" w:space="0" w:color="auto" w:frame="1"/>
        </w:rPr>
        <w:t xml:space="preserve">// </w:t>
      </w:r>
      <w:proofErr w:type="gramStart"/>
      <w:r>
        <w:rPr>
          <w:rStyle w:val="token"/>
          <w:rFonts w:ascii="inherit" w:hAnsi="inherit"/>
          <w:color w:val="708090"/>
          <w:sz w:val="18"/>
          <w:szCs w:val="18"/>
          <w:bdr w:val="none" w:sz="0" w:space="0" w:color="auto" w:frame="1"/>
        </w:rPr>
        <w:t>We</w:t>
      </w:r>
      <w:proofErr w:type="gramEnd"/>
      <w:r>
        <w:rPr>
          <w:rStyle w:val="token"/>
          <w:rFonts w:ascii="inherit" w:hAnsi="inherit"/>
          <w:color w:val="708090"/>
          <w:sz w:val="18"/>
          <w:szCs w:val="18"/>
          <w:bdr w:val="none" w:sz="0" w:space="0" w:color="auto" w:frame="1"/>
        </w:rPr>
        <w:t xml:space="preserve"> have discussed this function already!</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ALL_POKEMONS_URL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const</w:t>
      </w:r>
      <w:proofErr w:type="gramEnd"/>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consumer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gramEnd"/>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gramStart"/>
      <w:r>
        <w:rPr>
          <w:rStyle w:val="token"/>
          <w:rFonts w:ascii="inherit" w:hAnsi="inherit"/>
          <w:color w:val="000000"/>
          <w:sz w:val="18"/>
          <w:szCs w:val="18"/>
          <w:bdr w:val="none" w:sz="0" w:space="0" w:color="auto" w:frame="1"/>
        </w:rPr>
        <w:t>result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xml:space="preserve">// Log the result of 50 </w:t>
      </w:r>
      <w:proofErr w:type="spellStart"/>
      <w:r>
        <w:rPr>
          <w:rStyle w:val="token"/>
          <w:rFonts w:ascii="inherit" w:hAnsi="inherit"/>
          <w:color w:val="708090"/>
          <w:sz w:val="18"/>
          <w:szCs w:val="18"/>
          <w:bdr w:val="none" w:sz="0" w:space="0" w:color="auto" w:frame="1"/>
        </w:rPr>
        <w:t>Pokemons</w:t>
      </w:r>
      <w:proofErr w:type="spellEnd"/>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gramStart"/>
      <w:r>
        <w:rPr>
          <w:rStyle w:val="token"/>
          <w:rFonts w:ascii="inherit" w:hAnsi="inherit"/>
          <w:color w:val="000000"/>
          <w:sz w:val="18"/>
          <w:szCs w:val="18"/>
          <w:bdr w:val="none" w:sz="0" w:space="0" w:color="auto" w:frame="1"/>
        </w:rPr>
        <w:t>error</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xml:space="preserve">// </w:t>
      </w:r>
      <w:proofErr w:type="gramStart"/>
      <w:r>
        <w:rPr>
          <w:rStyle w:val="token"/>
          <w:rFonts w:ascii="inherit" w:hAnsi="inherit"/>
          <w:color w:val="708090"/>
          <w:sz w:val="18"/>
          <w:szCs w:val="18"/>
          <w:bdr w:val="none" w:sz="0" w:space="0" w:color="auto" w:frame="1"/>
        </w:rPr>
        <w:t>As</w:t>
      </w:r>
      <w:proofErr w:type="gramEnd"/>
      <w:r>
        <w:rPr>
          <w:rStyle w:val="token"/>
          <w:rFonts w:ascii="inherit" w:hAnsi="inherit"/>
          <w:color w:val="708090"/>
          <w:sz w:val="18"/>
          <w:szCs w:val="18"/>
          <w:bdr w:val="none" w:sz="0" w:space="0" w:color="auto" w:frame="1"/>
        </w:rPr>
        <w:t xml:space="preserve"> the URL is a valid one, this will not be called.</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'We have encountered an Error!'</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Log an error</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Fonts w:ascii="Consolas" w:hAnsi="Consolas"/>
        </w:rPr>
      </w:pPr>
      <w:proofErr w:type="gramStart"/>
      <w:r>
        <w:rPr>
          <w:rStyle w:val="token"/>
          <w:rFonts w:ascii="inherit" w:hAnsi="inherit"/>
          <w:color w:val="DD4A68"/>
          <w:sz w:val="18"/>
          <w:szCs w:val="18"/>
          <w:bdr w:val="none" w:sz="0" w:space="0" w:color="auto" w:frame="1"/>
        </w:rPr>
        <w:t>consumer</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Example 2: Let's try an invalid URL</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const</w:t>
      </w:r>
      <w:proofErr w:type="gramEnd"/>
      <w:r>
        <w:rPr>
          <w:rStyle w:val="HTMLCode"/>
          <w:rFonts w:ascii="Consolas" w:hAnsi="Consolas"/>
          <w:color w:val="000000"/>
          <w:bdr w:val="none" w:sz="0" w:space="0" w:color="auto" w:frame="1"/>
        </w:rPr>
        <w:t xml:space="preserve"> </w:t>
      </w:r>
      <w:r>
        <w:rPr>
          <w:rStyle w:val="token"/>
          <w:rFonts w:ascii="inherit" w:hAnsi="inherit"/>
          <w:color w:val="990055"/>
          <w:sz w:val="18"/>
          <w:szCs w:val="18"/>
          <w:bdr w:val="none" w:sz="0" w:space="0" w:color="auto" w:frame="1"/>
        </w:rPr>
        <w:t>POKEMONS_BAD_URL</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18"/>
          <w:szCs w:val="18"/>
          <w:bdr w:val="none" w:sz="0" w:space="0" w:color="auto" w:frame="1"/>
        </w:rPr>
        <w:t>'https://pokeapi.co/api/v2/pokemon-bad/'</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18"/>
          <w:szCs w:val="18"/>
          <w:bdr w:val="none" w:sz="0" w:space="0" w:color="auto" w:frame="1"/>
        </w:rPr>
        <w:t xml:space="preserve">// </w:t>
      </w:r>
      <w:proofErr w:type="gramStart"/>
      <w:r>
        <w:rPr>
          <w:rStyle w:val="token"/>
          <w:rFonts w:ascii="inherit" w:hAnsi="inherit"/>
          <w:color w:val="708090"/>
          <w:sz w:val="18"/>
          <w:szCs w:val="18"/>
          <w:bdr w:val="none" w:sz="0" w:space="0" w:color="auto" w:frame="1"/>
        </w:rPr>
        <w:t>This</w:t>
      </w:r>
      <w:proofErr w:type="gramEnd"/>
      <w:r>
        <w:rPr>
          <w:rStyle w:val="token"/>
          <w:rFonts w:ascii="inherit" w:hAnsi="inherit"/>
          <w:color w:val="708090"/>
          <w:sz w:val="18"/>
          <w:szCs w:val="18"/>
          <w:bdr w:val="none" w:sz="0" w:space="0" w:color="auto" w:frame="1"/>
        </w:rPr>
        <w:t xml:space="preserve"> will reject as the URL is 404</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POKEMONS_BAD_URL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const</w:t>
      </w:r>
      <w:proofErr w:type="gramEnd"/>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consumer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gramEnd"/>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gramStart"/>
      <w:r>
        <w:rPr>
          <w:rStyle w:val="token"/>
          <w:rFonts w:ascii="inherit" w:hAnsi="inherit"/>
          <w:color w:val="000000"/>
          <w:sz w:val="18"/>
          <w:szCs w:val="18"/>
          <w:bdr w:val="none" w:sz="0" w:space="0" w:color="auto" w:frame="1"/>
        </w:rPr>
        <w:t>result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708090"/>
          <w:sz w:val="18"/>
          <w:szCs w:val="18"/>
          <w:bdr w:val="none" w:sz="0" w:space="0" w:color="auto" w:frame="1"/>
        </w:rPr>
        <w:t xml:space="preserve">// </w:t>
      </w:r>
      <w:proofErr w:type="gramStart"/>
      <w:r>
        <w:rPr>
          <w:rStyle w:val="token"/>
          <w:rFonts w:ascii="inherit" w:hAnsi="inherit"/>
          <w:color w:val="708090"/>
          <w:sz w:val="18"/>
          <w:szCs w:val="18"/>
          <w:bdr w:val="none" w:sz="0" w:space="0" w:color="auto" w:frame="1"/>
        </w:rPr>
        <w:t>The</w:t>
      </w:r>
      <w:proofErr w:type="gramEnd"/>
      <w:r>
        <w:rPr>
          <w:rStyle w:val="token"/>
          <w:rFonts w:ascii="inherit" w:hAnsi="inherit"/>
          <w:color w:val="708090"/>
          <w:sz w:val="18"/>
          <w:szCs w:val="18"/>
          <w:bdr w:val="none" w:sz="0" w:space="0" w:color="auto" w:frame="1"/>
        </w:rPr>
        <w:t xml:space="preserve"> promise didn't resolve. Hence, it will</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not be executed.</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gramStart"/>
      <w:r>
        <w:rPr>
          <w:rStyle w:val="token"/>
          <w:rFonts w:ascii="inherit" w:hAnsi="inherit"/>
          <w:color w:val="000000"/>
          <w:sz w:val="18"/>
          <w:szCs w:val="18"/>
          <w:bdr w:val="none" w:sz="0" w:space="0" w:color="auto" w:frame="1"/>
        </w:rPr>
        <w:t>error</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xml:space="preserve">// A rejected </w:t>
      </w:r>
      <w:proofErr w:type="spellStart"/>
      <w:r>
        <w:rPr>
          <w:rStyle w:val="token"/>
          <w:rFonts w:ascii="inherit" w:hAnsi="inherit"/>
          <w:color w:val="708090"/>
          <w:sz w:val="18"/>
          <w:szCs w:val="18"/>
          <w:bdr w:val="none" w:sz="0" w:space="0" w:color="auto" w:frame="1"/>
        </w:rPr>
        <w:t>prmise</w:t>
      </w:r>
      <w:proofErr w:type="spellEnd"/>
      <w:r>
        <w:rPr>
          <w:rStyle w:val="token"/>
          <w:rFonts w:ascii="inherit" w:hAnsi="inherit"/>
          <w:color w:val="708090"/>
          <w:sz w:val="18"/>
          <w:szCs w:val="18"/>
          <w:bdr w:val="none" w:sz="0" w:space="0" w:color="auto" w:frame="1"/>
        </w:rPr>
        <w:t xml:space="preserve"> will execute this</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'We have encountered an Error!'</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18"/>
          <w:szCs w:val="18"/>
          <w:bdr w:val="none" w:sz="0" w:space="0" w:color="auto" w:frame="1"/>
        </w:rPr>
        <w:t>// Log an error</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Fonts w:ascii="Consolas" w:hAnsi="Consolas"/>
        </w:rPr>
      </w:pPr>
      <w:proofErr w:type="gramStart"/>
      <w:r>
        <w:rPr>
          <w:rStyle w:val="token"/>
          <w:rFonts w:ascii="inherit" w:hAnsi="inherit"/>
          <w:color w:val="DD4A68"/>
          <w:sz w:val="18"/>
          <w:szCs w:val="18"/>
          <w:bdr w:val="none" w:sz="0" w:space="0" w:color="auto" w:frame="1"/>
        </w:rPr>
        <w:t>consumer</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p>
    <w:p w:rsidR="00EB6766" w:rsidRDefault="00EB6766" w:rsidP="00EB6766">
      <w:pPr>
        <w:pStyle w:val="Heading2"/>
        <w:shd w:val="clear" w:color="auto" w:fill="FFFFFF"/>
        <w:spacing w:before="0"/>
        <w:textAlignment w:val="baseline"/>
        <w:rPr>
          <w:rFonts w:ascii="Segoe UI" w:hAnsi="Segoe UI" w:cs="Segoe UI"/>
        </w:rPr>
      </w:pPr>
      <w:r>
        <w:rPr>
          <w:rFonts w:ascii="Segoe UI" w:hAnsi="Segoe UI" w:cs="Segoe UI"/>
        </w:rPr>
        <w:t>How to Use the </w:t>
      </w:r>
      <w:r>
        <w:rPr>
          <w:rStyle w:val="HTMLCode"/>
          <w:rFonts w:eastAsiaTheme="majorEastAsia"/>
          <w:sz w:val="29"/>
          <w:szCs w:val="29"/>
          <w:bdr w:val="none" w:sz="0" w:space="0" w:color="auto" w:frame="1"/>
        </w:rPr>
        <w:t>.</w:t>
      </w:r>
      <w:proofErr w:type="gramStart"/>
      <w:r>
        <w:rPr>
          <w:rStyle w:val="HTMLCode"/>
          <w:rFonts w:eastAsiaTheme="majorEastAsia"/>
          <w:sz w:val="29"/>
          <w:szCs w:val="29"/>
          <w:bdr w:val="none" w:sz="0" w:space="0" w:color="auto" w:frame="1"/>
        </w:rPr>
        <w:t>catch(</w:t>
      </w:r>
      <w:proofErr w:type="gramEnd"/>
      <w:r>
        <w:rPr>
          <w:rStyle w:val="HTMLCode"/>
          <w:rFonts w:eastAsiaTheme="majorEastAsia"/>
          <w:sz w:val="29"/>
          <w:szCs w:val="29"/>
          <w:bdr w:val="none" w:sz="0" w:space="0" w:color="auto" w:frame="1"/>
        </w:rPr>
        <w:t>)</w:t>
      </w:r>
      <w:r>
        <w:rPr>
          <w:rFonts w:ascii="Segoe UI" w:hAnsi="Segoe UI" w:cs="Segoe UI"/>
        </w:rPr>
        <w:t> Promise Handler</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You can use this handler method to handle errors (rejections) from promises. The syntax of passing </w:t>
      </w:r>
      <w:r>
        <w:rPr>
          <w:rStyle w:val="HTMLCode"/>
          <w:color w:val="0A0A23"/>
          <w:sz w:val="23"/>
          <w:szCs w:val="23"/>
          <w:bdr w:val="none" w:sz="0" w:space="0" w:color="auto" w:frame="1"/>
        </w:rPr>
        <w:t>null</w:t>
      </w:r>
      <w:r>
        <w:rPr>
          <w:rFonts w:ascii="Lato" w:hAnsi="Lato"/>
          <w:color w:val="0A0A23"/>
          <w:sz w:val="29"/>
          <w:szCs w:val="29"/>
        </w:rPr>
        <w:t> as the first argument to the </w:t>
      </w:r>
      <w:r>
        <w:rPr>
          <w:rStyle w:val="HTMLCode"/>
          <w:color w:val="0A0A23"/>
          <w:sz w:val="23"/>
          <w:szCs w:val="23"/>
          <w:bdr w:val="none" w:sz="0" w:space="0" w:color="auto" w:frame="1"/>
        </w:rPr>
        <w:t>.</w:t>
      </w:r>
      <w:proofErr w:type="gramStart"/>
      <w:r>
        <w:rPr>
          <w:rStyle w:val="HTMLCode"/>
          <w:color w:val="0A0A23"/>
          <w:sz w:val="23"/>
          <w:szCs w:val="23"/>
          <w:bdr w:val="none" w:sz="0" w:space="0" w:color="auto" w:frame="1"/>
        </w:rPr>
        <w:t>then(</w:t>
      </w:r>
      <w:proofErr w:type="gramEnd"/>
      <w:r>
        <w:rPr>
          <w:rStyle w:val="HTMLCode"/>
          <w:color w:val="0A0A23"/>
          <w:sz w:val="23"/>
          <w:szCs w:val="23"/>
          <w:bdr w:val="none" w:sz="0" w:space="0" w:color="auto" w:frame="1"/>
        </w:rPr>
        <w:t>)</w:t>
      </w:r>
      <w:r>
        <w:rPr>
          <w:rFonts w:ascii="Lato" w:hAnsi="Lato"/>
          <w:color w:val="0A0A23"/>
          <w:sz w:val="29"/>
          <w:szCs w:val="29"/>
        </w:rPr>
        <w:t> is not a great way to handle errors. So we have </w:t>
      </w:r>
      <w:r>
        <w:rPr>
          <w:rStyle w:val="HTMLCode"/>
          <w:color w:val="0A0A23"/>
          <w:sz w:val="23"/>
          <w:szCs w:val="23"/>
          <w:bdr w:val="none" w:sz="0" w:space="0" w:color="auto" w:frame="1"/>
        </w:rPr>
        <w:t>.</w:t>
      </w:r>
      <w:proofErr w:type="gramStart"/>
      <w:r>
        <w:rPr>
          <w:rStyle w:val="HTMLCode"/>
          <w:color w:val="0A0A23"/>
          <w:sz w:val="23"/>
          <w:szCs w:val="23"/>
          <w:bdr w:val="none" w:sz="0" w:space="0" w:color="auto" w:frame="1"/>
        </w:rPr>
        <w:t>catch(</w:t>
      </w:r>
      <w:proofErr w:type="gramEnd"/>
      <w:r>
        <w:rPr>
          <w:rStyle w:val="HTMLCode"/>
          <w:color w:val="0A0A23"/>
          <w:sz w:val="23"/>
          <w:szCs w:val="23"/>
          <w:bdr w:val="none" w:sz="0" w:space="0" w:color="auto" w:frame="1"/>
        </w:rPr>
        <w:t>)</w:t>
      </w:r>
      <w:r>
        <w:rPr>
          <w:rFonts w:ascii="Lato" w:hAnsi="Lato"/>
          <w:color w:val="0A0A23"/>
          <w:sz w:val="29"/>
          <w:szCs w:val="29"/>
        </w:rPr>
        <w:t> to do the same job with some neat syntax:</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18"/>
          <w:szCs w:val="18"/>
          <w:bdr w:val="none" w:sz="0" w:space="0" w:color="auto" w:frame="1"/>
        </w:rPr>
        <w:t xml:space="preserve">// </w:t>
      </w:r>
      <w:proofErr w:type="gramStart"/>
      <w:r>
        <w:rPr>
          <w:rStyle w:val="token"/>
          <w:rFonts w:ascii="inherit" w:hAnsi="inherit"/>
          <w:color w:val="708090"/>
          <w:sz w:val="18"/>
          <w:szCs w:val="18"/>
          <w:bdr w:val="none" w:sz="0" w:space="0" w:color="auto" w:frame="1"/>
        </w:rPr>
        <w:t>This</w:t>
      </w:r>
      <w:proofErr w:type="gramEnd"/>
      <w:r>
        <w:rPr>
          <w:rStyle w:val="token"/>
          <w:rFonts w:ascii="inherit" w:hAnsi="inherit"/>
          <w:color w:val="708090"/>
          <w:sz w:val="18"/>
          <w:szCs w:val="18"/>
          <w:bdr w:val="none" w:sz="0" w:space="0" w:color="auto" w:frame="1"/>
        </w:rPr>
        <w:t xml:space="preserve"> will reject as the URL is 404</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POKEMONS_BAD_URL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const</w:t>
      </w:r>
      <w:proofErr w:type="gramEnd"/>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consumer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catch</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error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error</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Fonts w:ascii="Consolas" w:hAnsi="Consolas"/>
        </w:rPr>
      </w:pPr>
      <w:proofErr w:type="gramStart"/>
      <w:r>
        <w:rPr>
          <w:rStyle w:val="token"/>
          <w:rFonts w:ascii="inherit" w:hAnsi="inherit"/>
          <w:color w:val="DD4A68"/>
          <w:sz w:val="18"/>
          <w:szCs w:val="18"/>
          <w:bdr w:val="none" w:sz="0" w:space="0" w:color="auto" w:frame="1"/>
        </w:rPr>
        <w:t>consumer</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If we throw an Error like </w:t>
      </w:r>
      <w:r>
        <w:rPr>
          <w:rStyle w:val="HTMLCode"/>
          <w:color w:val="0A0A23"/>
          <w:sz w:val="23"/>
          <w:szCs w:val="23"/>
          <w:bdr w:val="none" w:sz="0" w:space="0" w:color="auto" w:frame="1"/>
        </w:rPr>
        <w:t xml:space="preserve">new </w:t>
      </w:r>
      <w:proofErr w:type="gramStart"/>
      <w:r>
        <w:rPr>
          <w:rStyle w:val="HTMLCode"/>
          <w:color w:val="0A0A23"/>
          <w:sz w:val="23"/>
          <w:szCs w:val="23"/>
          <w:bdr w:val="none" w:sz="0" w:space="0" w:color="auto" w:frame="1"/>
        </w:rPr>
        <w:t>Error(</w:t>
      </w:r>
      <w:proofErr w:type="gramEnd"/>
      <w:r>
        <w:rPr>
          <w:rStyle w:val="HTMLCode"/>
          <w:color w:val="0A0A23"/>
          <w:sz w:val="23"/>
          <w:szCs w:val="23"/>
          <w:bdr w:val="none" w:sz="0" w:space="0" w:color="auto" w:frame="1"/>
        </w:rPr>
        <w:t>"Something wrong!")</w:t>
      </w:r>
      <w:r>
        <w:rPr>
          <w:rFonts w:ascii="Lato" w:hAnsi="Lato"/>
          <w:color w:val="0A0A23"/>
          <w:sz w:val="29"/>
          <w:szCs w:val="29"/>
        </w:rPr>
        <w:t>  </w:t>
      </w:r>
      <w:proofErr w:type="gramStart"/>
      <w:r>
        <w:rPr>
          <w:rFonts w:ascii="Lato" w:hAnsi="Lato"/>
          <w:color w:val="0A0A23"/>
          <w:sz w:val="29"/>
          <w:szCs w:val="29"/>
        </w:rPr>
        <w:t>instead</w:t>
      </w:r>
      <w:proofErr w:type="gramEnd"/>
      <w:r>
        <w:rPr>
          <w:rFonts w:ascii="Lato" w:hAnsi="Lato"/>
          <w:color w:val="0A0A23"/>
          <w:sz w:val="29"/>
          <w:szCs w:val="29"/>
        </w:rPr>
        <w:t xml:space="preserve"> of calling the </w:t>
      </w:r>
      <w:r>
        <w:rPr>
          <w:rStyle w:val="HTMLCode"/>
          <w:color w:val="0A0A23"/>
          <w:sz w:val="23"/>
          <w:szCs w:val="23"/>
          <w:bdr w:val="none" w:sz="0" w:space="0" w:color="auto" w:frame="1"/>
        </w:rPr>
        <w:t>reject</w:t>
      </w:r>
      <w:r>
        <w:rPr>
          <w:rFonts w:ascii="Lato" w:hAnsi="Lato"/>
          <w:color w:val="0A0A23"/>
          <w:sz w:val="29"/>
          <w:szCs w:val="29"/>
        </w:rPr>
        <w:t> from the promise executor and handlers, it will still be treated as a rejection. It means that this will be caught by the </w:t>
      </w:r>
      <w:r>
        <w:rPr>
          <w:rStyle w:val="HTMLCode"/>
          <w:color w:val="0A0A23"/>
          <w:sz w:val="23"/>
          <w:szCs w:val="23"/>
          <w:bdr w:val="none" w:sz="0" w:space="0" w:color="auto" w:frame="1"/>
        </w:rPr>
        <w:t>.catch</w:t>
      </w:r>
      <w:r>
        <w:rPr>
          <w:rFonts w:ascii="Lato" w:hAnsi="Lato"/>
          <w:color w:val="0A0A23"/>
          <w:sz w:val="29"/>
          <w:szCs w:val="29"/>
        </w:rPr>
        <w:t> handler method.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This is the same for any </w:t>
      </w:r>
      <w:r>
        <w:rPr>
          <w:rStyle w:val="Emphasis"/>
          <w:rFonts w:ascii="inherit" w:hAnsi="inherit"/>
          <w:color w:val="0A0A23"/>
          <w:sz w:val="29"/>
          <w:szCs w:val="29"/>
          <w:bdr w:val="none" w:sz="0" w:space="0" w:color="auto" w:frame="1"/>
        </w:rPr>
        <w:t>synchronous</w:t>
      </w:r>
      <w:r>
        <w:rPr>
          <w:rFonts w:ascii="Lato" w:hAnsi="Lato"/>
          <w:color w:val="0A0A23"/>
          <w:sz w:val="29"/>
          <w:szCs w:val="29"/>
        </w:rPr>
        <w:t> exceptions that happen in the promise executor and handler functions.</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Here is an example where it will be treated like a reject and the </w:t>
      </w:r>
      <w:r>
        <w:rPr>
          <w:rStyle w:val="HTMLCode"/>
          <w:color w:val="0A0A23"/>
          <w:sz w:val="23"/>
          <w:szCs w:val="23"/>
          <w:bdr w:val="none" w:sz="0" w:space="0" w:color="auto" w:frame="1"/>
        </w:rPr>
        <w:t>.catch</w:t>
      </w:r>
      <w:r>
        <w:rPr>
          <w:rFonts w:ascii="Lato" w:hAnsi="Lato"/>
          <w:color w:val="0A0A23"/>
          <w:sz w:val="29"/>
          <w:szCs w:val="29"/>
        </w:rPr>
        <w:t> handler method will be called:</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new</w:t>
      </w:r>
      <w:proofErr w:type="gramEnd"/>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resolve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 xml:space="preserve"> reject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throw</w:t>
      </w:r>
      <w:proofErr w:type="gramEnd"/>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Error</w:t>
      </w:r>
      <w:r>
        <w:rPr>
          <w:rStyle w:val="token"/>
          <w:rFonts w:ascii="inherit" w:hAnsi="inherit"/>
          <w:color w:val="999999"/>
          <w:sz w:val="18"/>
          <w:szCs w:val="18"/>
          <w:bdr w:val="none" w:sz="0" w:space="0" w:color="auto" w:frame="1"/>
        </w:rPr>
        <w:t>(</w:t>
      </w:r>
      <w:r>
        <w:rPr>
          <w:rStyle w:val="token"/>
          <w:rFonts w:ascii="inherit" w:hAnsi="inherit"/>
          <w:color w:val="669900"/>
          <w:sz w:val="18"/>
          <w:szCs w:val="18"/>
          <w:bdr w:val="none" w:sz="0" w:space="0" w:color="auto" w:frame="1"/>
        </w:rPr>
        <w:t>"Something is wrong!"</w:t>
      </w:r>
      <w:r>
        <w:rPr>
          <w:rStyle w:val="token"/>
          <w:rFonts w:ascii="inherit" w:hAnsi="inherit"/>
          <w:color w:val="999999"/>
          <w:sz w:val="18"/>
          <w:szCs w:val="18"/>
          <w:bdr w:val="none" w:sz="0" w:space="0" w:color="auto" w:frame="1"/>
        </w:rPr>
        <w:t>);</w:t>
      </w:r>
      <w:r>
        <w:rPr>
          <w:rStyle w:val="token"/>
          <w:rFonts w:ascii="inherit" w:hAnsi="inherit"/>
          <w:color w:val="708090"/>
          <w:sz w:val="18"/>
          <w:szCs w:val="18"/>
          <w:bdr w:val="none" w:sz="0" w:space="0" w:color="auto" w:frame="1"/>
        </w:rPr>
        <w:t>// No reject call</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catch</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error</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error</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p>
    <w:p w:rsidR="00EB6766" w:rsidRDefault="00EB6766" w:rsidP="00EB6766">
      <w:pPr>
        <w:pStyle w:val="Heading2"/>
        <w:shd w:val="clear" w:color="auto" w:fill="FFFFFF"/>
        <w:spacing w:before="0"/>
        <w:textAlignment w:val="baseline"/>
        <w:rPr>
          <w:rFonts w:ascii="Segoe UI" w:hAnsi="Segoe UI" w:cs="Segoe UI"/>
        </w:rPr>
      </w:pPr>
      <w:r>
        <w:rPr>
          <w:rFonts w:ascii="Segoe UI" w:hAnsi="Segoe UI" w:cs="Segoe UI"/>
        </w:rPr>
        <w:lastRenderedPageBreak/>
        <w:t>How to Use the </w:t>
      </w:r>
      <w:r>
        <w:rPr>
          <w:rStyle w:val="HTMLCode"/>
          <w:rFonts w:eastAsiaTheme="majorEastAsia"/>
          <w:sz w:val="29"/>
          <w:szCs w:val="29"/>
          <w:bdr w:val="none" w:sz="0" w:space="0" w:color="auto" w:frame="1"/>
        </w:rPr>
        <w:t>.</w:t>
      </w:r>
      <w:proofErr w:type="gramStart"/>
      <w:r>
        <w:rPr>
          <w:rStyle w:val="HTMLCode"/>
          <w:rFonts w:eastAsiaTheme="majorEastAsia"/>
          <w:sz w:val="29"/>
          <w:szCs w:val="29"/>
          <w:bdr w:val="none" w:sz="0" w:space="0" w:color="auto" w:frame="1"/>
        </w:rPr>
        <w:t>finally(</w:t>
      </w:r>
      <w:proofErr w:type="gramEnd"/>
      <w:r>
        <w:rPr>
          <w:rStyle w:val="HTMLCode"/>
          <w:rFonts w:eastAsiaTheme="majorEastAsia"/>
          <w:sz w:val="29"/>
          <w:szCs w:val="29"/>
          <w:bdr w:val="none" w:sz="0" w:space="0" w:color="auto" w:frame="1"/>
        </w:rPr>
        <w:t>)</w:t>
      </w:r>
      <w:r>
        <w:rPr>
          <w:rFonts w:ascii="Segoe UI" w:hAnsi="Segoe UI" w:cs="Segoe UI"/>
        </w:rPr>
        <w:t> Promise Handler</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The </w:t>
      </w:r>
      <w:r>
        <w:rPr>
          <w:rStyle w:val="HTMLCode"/>
          <w:color w:val="0A0A23"/>
          <w:sz w:val="23"/>
          <w:szCs w:val="23"/>
          <w:bdr w:val="none" w:sz="0" w:space="0" w:color="auto" w:frame="1"/>
        </w:rPr>
        <w:t>.</w:t>
      </w:r>
      <w:proofErr w:type="gramStart"/>
      <w:r>
        <w:rPr>
          <w:rStyle w:val="HTMLCode"/>
          <w:color w:val="0A0A23"/>
          <w:sz w:val="23"/>
          <w:szCs w:val="23"/>
          <w:bdr w:val="none" w:sz="0" w:space="0" w:color="auto" w:frame="1"/>
        </w:rPr>
        <w:t>finally(</w:t>
      </w:r>
      <w:proofErr w:type="gramEnd"/>
      <w:r>
        <w:rPr>
          <w:rStyle w:val="HTMLCode"/>
          <w:color w:val="0A0A23"/>
          <w:sz w:val="23"/>
          <w:szCs w:val="23"/>
          <w:bdr w:val="none" w:sz="0" w:space="0" w:color="auto" w:frame="1"/>
        </w:rPr>
        <w:t>)</w:t>
      </w:r>
      <w:r>
        <w:rPr>
          <w:rFonts w:ascii="Lato" w:hAnsi="Lato"/>
          <w:color w:val="0A0A23"/>
          <w:sz w:val="29"/>
          <w:szCs w:val="29"/>
        </w:rPr>
        <w:t> handler performs cleanups like stopping a loader, closing a live connection, and so on. The </w:t>
      </w:r>
      <w:proofErr w:type="gramStart"/>
      <w:r>
        <w:rPr>
          <w:rStyle w:val="HTMLCode"/>
          <w:color w:val="0A0A23"/>
          <w:sz w:val="23"/>
          <w:szCs w:val="23"/>
          <w:bdr w:val="none" w:sz="0" w:space="0" w:color="auto" w:frame="1"/>
        </w:rPr>
        <w:t>finally(</w:t>
      </w:r>
      <w:proofErr w:type="gramEnd"/>
      <w:r>
        <w:rPr>
          <w:rStyle w:val="HTMLCode"/>
          <w:color w:val="0A0A23"/>
          <w:sz w:val="23"/>
          <w:szCs w:val="23"/>
          <w:bdr w:val="none" w:sz="0" w:space="0" w:color="auto" w:frame="1"/>
        </w:rPr>
        <w:t>)</w:t>
      </w:r>
      <w:r>
        <w:rPr>
          <w:rFonts w:ascii="Lato" w:hAnsi="Lato"/>
          <w:color w:val="0A0A23"/>
          <w:sz w:val="29"/>
          <w:szCs w:val="29"/>
        </w:rPr>
        <w:t> method will be called irrespective of whether a promise </w:t>
      </w:r>
      <w:r>
        <w:rPr>
          <w:rStyle w:val="HTMLCode"/>
          <w:color w:val="0A0A23"/>
          <w:sz w:val="23"/>
          <w:szCs w:val="23"/>
          <w:bdr w:val="none" w:sz="0" w:space="0" w:color="auto" w:frame="1"/>
        </w:rPr>
        <w:t>resolve</w:t>
      </w:r>
      <w:r>
        <w:rPr>
          <w:rFonts w:ascii="Lato" w:hAnsi="Lato"/>
          <w:color w:val="0A0A23"/>
          <w:sz w:val="29"/>
          <w:szCs w:val="29"/>
        </w:rPr>
        <w:t>s or </w:t>
      </w:r>
      <w:r>
        <w:rPr>
          <w:rStyle w:val="HTMLCode"/>
          <w:color w:val="0A0A23"/>
          <w:sz w:val="23"/>
          <w:szCs w:val="23"/>
          <w:bdr w:val="none" w:sz="0" w:space="0" w:color="auto" w:frame="1"/>
        </w:rPr>
        <w:t>reject</w:t>
      </w:r>
      <w:r>
        <w:rPr>
          <w:rFonts w:ascii="Lato" w:hAnsi="Lato"/>
          <w:color w:val="0A0A23"/>
          <w:sz w:val="29"/>
          <w:szCs w:val="29"/>
        </w:rPr>
        <w:t>s. It passes through the result or error to the next handler which can call a .</w:t>
      </w:r>
      <w:proofErr w:type="gramStart"/>
      <w:r>
        <w:rPr>
          <w:rFonts w:ascii="Lato" w:hAnsi="Lato"/>
          <w:color w:val="0A0A23"/>
          <w:sz w:val="29"/>
          <w:szCs w:val="29"/>
        </w:rPr>
        <w:t>then(</w:t>
      </w:r>
      <w:proofErr w:type="gramEnd"/>
      <w:r>
        <w:rPr>
          <w:rFonts w:ascii="Lato" w:hAnsi="Lato"/>
          <w:color w:val="0A0A23"/>
          <w:sz w:val="29"/>
          <w:szCs w:val="29"/>
        </w:rPr>
        <w:t>) or .catch() again.</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Here is an example that'll help you understand all three methods together:</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loading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18"/>
          <w:szCs w:val="18"/>
          <w:bdr w:val="none" w:sz="0" w:space="0" w:color="auto" w:frame="1"/>
        </w:rPr>
        <w:t>true</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loading</w:t>
      </w:r>
      <w:proofErr w:type="gram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&amp;&amp;</w:t>
      </w:r>
      <w:r>
        <w:rPr>
          <w:rStyle w:val="HTMLCode"/>
          <w:rFonts w:ascii="Consolas" w:hAnsi="Consolas"/>
          <w:color w:val="000000"/>
          <w:bdr w:val="none" w:sz="0" w:space="0" w:color="auto" w:frame="1"/>
        </w:rPr>
        <w:t xml:space="preserve"> 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r>
        <w:rPr>
          <w:rStyle w:val="token"/>
          <w:rFonts w:ascii="inherit" w:hAnsi="inherit"/>
          <w:color w:val="669900"/>
          <w:sz w:val="18"/>
          <w:szCs w:val="18"/>
          <w:bdr w:val="none" w:sz="0" w:space="0" w:color="auto" w:frame="1"/>
        </w:rPr>
        <w:t>'Loading...'</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18"/>
          <w:szCs w:val="18"/>
          <w:bdr w:val="none" w:sz="0" w:space="0" w:color="auto" w:frame="1"/>
        </w:rPr>
        <w:t xml:space="preserve">// </w:t>
      </w:r>
      <w:proofErr w:type="spellStart"/>
      <w:r>
        <w:rPr>
          <w:rStyle w:val="token"/>
          <w:rFonts w:ascii="inherit" w:hAnsi="inherit"/>
          <w:color w:val="708090"/>
          <w:sz w:val="18"/>
          <w:szCs w:val="18"/>
          <w:bdr w:val="none" w:sz="0" w:space="0" w:color="auto" w:frame="1"/>
        </w:rPr>
        <w:t>Gatting</w:t>
      </w:r>
      <w:proofErr w:type="spellEnd"/>
      <w:r>
        <w:rPr>
          <w:rStyle w:val="token"/>
          <w:rFonts w:ascii="inherit" w:hAnsi="inherit"/>
          <w:color w:val="708090"/>
          <w:sz w:val="18"/>
          <w:szCs w:val="18"/>
          <w:bdr w:val="none" w:sz="0" w:space="0" w:color="auto" w:frame="1"/>
        </w:rPr>
        <w:t xml:space="preserve"> Promise</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HTMLCode"/>
          <w:rFonts w:ascii="Consolas" w:hAnsi="Consolas"/>
          <w:color w:val="000000"/>
          <w:bdr w:val="none" w:sz="0" w:space="0" w:color="auto" w:frame="1"/>
        </w:rPr>
        <w:t>promise</w:t>
      </w:r>
      <w:proofErr w:type="gram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ALL_POKEMONS_URL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finally</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loading</w:t>
      </w:r>
      <w:proofErr w:type="gram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18"/>
          <w:szCs w:val="18"/>
          <w:bdr w:val="none" w:sz="0" w:space="0" w:color="auto" w:frame="1"/>
        </w:rPr>
        <w:t>false</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 xml:space="preserve">`Promise Settled and loading is </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loading</w:t>
      </w:r>
      <w:r>
        <w:rPr>
          <w:rStyle w:val="token"/>
          <w:rFonts w:ascii="inherit" w:hAnsi="inherit"/>
          <w:color w:val="999999"/>
          <w:sz w:val="18"/>
          <w:szCs w:val="18"/>
          <w:bdr w:val="none" w:sz="0" w:space="0" w:color="auto" w:frame="1"/>
        </w:rPr>
        <w:t>}</w:t>
      </w:r>
      <w:r>
        <w:rPr>
          <w:rStyle w:val="token"/>
          <w:rFonts w:ascii="inherit" w:hAnsi="inherit"/>
          <w:color w:val="669900"/>
          <w:sz w:val="18"/>
          <w:szCs w:val="18"/>
          <w:bdr w:val="none" w:sz="0" w:space="0" w:color="auto" w:frame="1"/>
        </w:rPr>
        <w: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then</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result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catch</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error</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HTMLCode"/>
          <w:rFonts w:ascii="Consolas" w:hAnsi="Consolas"/>
          <w:color w:val="000000"/>
          <w:bdr w:val="none" w:sz="0" w:space="0" w:color="auto" w:frame="1"/>
        </w:rPr>
        <w:t>error</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To explain a bit further:</w:t>
      </w:r>
    </w:p>
    <w:p w:rsidR="00EB6766" w:rsidRDefault="00EB6766" w:rsidP="00EB6766">
      <w:pPr>
        <w:numPr>
          <w:ilvl w:val="0"/>
          <w:numId w:val="4"/>
        </w:numPr>
        <w:shd w:val="clear" w:color="auto" w:fill="FFFFFF"/>
        <w:spacing w:after="0" w:line="384" w:lineRule="atLeast"/>
        <w:ind w:left="0"/>
        <w:textAlignment w:val="baseline"/>
        <w:rPr>
          <w:rFonts w:ascii="inherit" w:hAnsi="inherit"/>
          <w:color w:val="0A0A23"/>
          <w:sz w:val="29"/>
          <w:szCs w:val="29"/>
        </w:rPr>
      </w:pPr>
      <w:r>
        <w:rPr>
          <w:rFonts w:ascii="inherit" w:hAnsi="inherit"/>
          <w:color w:val="0A0A23"/>
          <w:sz w:val="29"/>
          <w:szCs w:val="29"/>
        </w:rPr>
        <w:t>The </w:t>
      </w:r>
      <w:r>
        <w:rPr>
          <w:rStyle w:val="HTMLCode"/>
          <w:rFonts w:eastAsiaTheme="minorHAnsi"/>
          <w:color w:val="0A0A23"/>
          <w:sz w:val="23"/>
          <w:szCs w:val="23"/>
          <w:bdr w:val="none" w:sz="0" w:space="0" w:color="auto" w:frame="1"/>
        </w:rPr>
        <w:t>.</w:t>
      </w:r>
      <w:proofErr w:type="gramStart"/>
      <w:r>
        <w:rPr>
          <w:rStyle w:val="HTMLCode"/>
          <w:rFonts w:eastAsiaTheme="minorHAnsi"/>
          <w:color w:val="0A0A23"/>
          <w:sz w:val="23"/>
          <w:szCs w:val="23"/>
          <w:bdr w:val="none" w:sz="0" w:space="0" w:color="auto" w:frame="1"/>
        </w:rPr>
        <w:t>finally(</w:t>
      </w:r>
      <w:proofErr w:type="gramEnd"/>
      <w:r>
        <w:rPr>
          <w:rStyle w:val="HTMLCode"/>
          <w:rFonts w:eastAsiaTheme="minorHAnsi"/>
          <w:color w:val="0A0A23"/>
          <w:sz w:val="23"/>
          <w:szCs w:val="23"/>
          <w:bdr w:val="none" w:sz="0" w:space="0" w:color="auto" w:frame="1"/>
        </w:rPr>
        <w:t>)</w:t>
      </w:r>
      <w:r>
        <w:rPr>
          <w:rFonts w:ascii="inherit" w:hAnsi="inherit"/>
          <w:color w:val="0A0A23"/>
          <w:sz w:val="29"/>
          <w:szCs w:val="29"/>
        </w:rPr>
        <w:t> method makes loading </w:t>
      </w:r>
      <w:r>
        <w:rPr>
          <w:rStyle w:val="HTMLCode"/>
          <w:rFonts w:eastAsiaTheme="minorHAnsi"/>
          <w:color w:val="0A0A23"/>
          <w:sz w:val="23"/>
          <w:szCs w:val="23"/>
          <w:bdr w:val="none" w:sz="0" w:space="0" w:color="auto" w:frame="1"/>
        </w:rPr>
        <w:t>false</w:t>
      </w:r>
      <w:r>
        <w:rPr>
          <w:rFonts w:ascii="inherit" w:hAnsi="inherit"/>
          <w:color w:val="0A0A23"/>
          <w:sz w:val="29"/>
          <w:szCs w:val="29"/>
        </w:rPr>
        <w:t>.</w:t>
      </w:r>
    </w:p>
    <w:p w:rsidR="00EB6766" w:rsidRDefault="00EB6766" w:rsidP="00EB6766">
      <w:pPr>
        <w:numPr>
          <w:ilvl w:val="0"/>
          <w:numId w:val="4"/>
        </w:numPr>
        <w:shd w:val="clear" w:color="auto" w:fill="FFFFFF"/>
        <w:spacing w:after="0" w:line="384" w:lineRule="atLeast"/>
        <w:ind w:left="0"/>
        <w:textAlignment w:val="baseline"/>
        <w:rPr>
          <w:rFonts w:ascii="inherit" w:hAnsi="inherit"/>
          <w:color w:val="0A0A23"/>
          <w:sz w:val="29"/>
          <w:szCs w:val="29"/>
        </w:rPr>
      </w:pPr>
      <w:r>
        <w:rPr>
          <w:rFonts w:ascii="inherit" w:hAnsi="inherit"/>
          <w:color w:val="0A0A23"/>
          <w:sz w:val="29"/>
          <w:szCs w:val="29"/>
        </w:rPr>
        <w:t>If the promise resolves, the </w:t>
      </w:r>
      <w:r>
        <w:rPr>
          <w:rStyle w:val="HTMLCode"/>
          <w:rFonts w:eastAsiaTheme="minorHAnsi"/>
          <w:color w:val="0A0A23"/>
          <w:sz w:val="23"/>
          <w:szCs w:val="23"/>
          <w:bdr w:val="none" w:sz="0" w:space="0" w:color="auto" w:frame="1"/>
        </w:rPr>
        <w:t>.</w:t>
      </w:r>
      <w:proofErr w:type="gramStart"/>
      <w:r>
        <w:rPr>
          <w:rStyle w:val="HTMLCode"/>
          <w:rFonts w:eastAsiaTheme="minorHAnsi"/>
          <w:color w:val="0A0A23"/>
          <w:sz w:val="23"/>
          <w:szCs w:val="23"/>
          <w:bdr w:val="none" w:sz="0" w:space="0" w:color="auto" w:frame="1"/>
        </w:rPr>
        <w:t>then(</w:t>
      </w:r>
      <w:proofErr w:type="gramEnd"/>
      <w:r>
        <w:rPr>
          <w:rStyle w:val="HTMLCode"/>
          <w:rFonts w:eastAsiaTheme="minorHAnsi"/>
          <w:color w:val="0A0A23"/>
          <w:sz w:val="23"/>
          <w:szCs w:val="23"/>
          <w:bdr w:val="none" w:sz="0" w:space="0" w:color="auto" w:frame="1"/>
        </w:rPr>
        <w:t>)</w:t>
      </w:r>
      <w:r>
        <w:rPr>
          <w:rFonts w:ascii="inherit" w:hAnsi="inherit"/>
          <w:color w:val="0A0A23"/>
          <w:sz w:val="29"/>
          <w:szCs w:val="29"/>
        </w:rPr>
        <w:t> method will be called. If the promise rejects with an error, the </w:t>
      </w:r>
      <w:r>
        <w:rPr>
          <w:rStyle w:val="HTMLCode"/>
          <w:rFonts w:eastAsiaTheme="minorHAnsi"/>
          <w:color w:val="0A0A23"/>
          <w:sz w:val="23"/>
          <w:szCs w:val="23"/>
          <w:bdr w:val="none" w:sz="0" w:space="0" w:color="auto" w:frame="1"/>
        </w:rPr>
        <w:t>.</w:t>
      </w:r>
      <w:proofErr w:type="gramStart"/>
      <w:r>
        <w:rPr>
          <w:rStyle w:val="HTMLCode"/>
          <w:rFonts w:eastAsiaTheme="minorHAnsi"/>
          <w:color w:val="0A0A23"/>
          <w:sz w:val="23"/>
          <w:szCs w:val="23"/>
          <w:bdr w:val="none" w:sz="0" w:space="0" w:color="auto" w:frame="1"/>
        </w:rPr>
        <w:t>catch(</w:t>
      </w:r>
      <w:proofErr w:type="gramEnd"/>
      <w:r>
        <w:rPr>
          <w:rStyle w:val="HTMLCode"/>
          <w:rFonts w:eastAsiaTheme="minorHAnsi"/>
          <w:color w:val="0A0A23"/>
          <w:sz w:val="23"/>
          <w:szCs w:val="23"/>
          <w:bdr w:val="none" w:sz="0" w:space="0" w:color="auto" w:frame="1"/>
        </w:rPr>
        <w:t>)</w:t>
      </w:r>
      <w:r>
        <w:rPr>
          <w:rFonts w:ascii="inherit" w:hAnsi="inherit"/>
          <w:color w:val="0A0A23"/>
          <w:sz w:val="29"/>
          <w:szCs w:val="29"/>
        </w:rPr>
        <w:t> method will be called. The </w:t>
      </w:r>
      <w:r>
        <w:rPr>
          <w:rStyle w:val="HTMLCode"/>
          <w:rFonts w:eastAsiaTheme="minorHAnsi"/>
          <w:color w:val="0A0A23"/>
          <w:sz w:val="23"/>
          <w:szCs w:val="23"/>
          <w:bdr w:val="none" w:sz="0" w:space="0" w:color="auto" w:frame="1"/>
        </w:rPr>
        <w:t>.</w:t>
      </w:r>
      <w:proofErr w:type="gramStart"/>
      <w:r>
        <w:rPr>
          <w:rStyle w:val="HTMLCode"/>
          <w:rFonts w:eastAsiaTheme="minorHAnsi"/>
          <w:color w:val="0A0A23"/>
          <w:sz w:val="23"/>
          <w:szCs w:val="23"/>
          <w:bdr w:val="none" w:sz="0" w:space="0" w:color="auto" w:frame="1"/>
        </w:rPr>
        <w:t>finally(</w:t>
      </w:r>
      <w:proofErr w:type="gramEnd"/>
      <w:r>
        <w:rPr>
          <w:rStyle w:val="HTMLCode"/>
          <w:rFonts w:eastAsiaTheme="minorHAnsi"/>
          <w:color w:val="0A0A23"/>
          <w:sz w:val="23"/>
          <w:szCs w:val="23"/>
          <w:bdr w:val="none" w:sz="0" w:space="0" w:color="auto" w:frame="1"/>
        </w:rPr>
        <w:t>)</w:t>
      </w:r>
      <w:r>
        <w:rPr>
          <w:rFonts w:ascii="inherit" w:hAnsi="inherit"/>
          <w:color w:val="0A0A23"/>
          <w:sz w:val="29"/>
          <w:szCs w:val="29"/>
        </w:rPr>
        <w:t> will be called irrespective of the resolve or reject.</w:t>
      </w:r>
    </w:p>
    <w:p w:rsidR="00EB6766" w:rsidRDefault="00EB6766" w:rsidP="00EB6766">
      <w:pPr>
        <w:pStyle w:val="Heading1"/>
        <w:shd w:val="clear" w:color="auto" w:fill="FFFFFF"/>
        <w:spacing w:before="120" w:beforeAutospacing="0" w:after="48" w:afterAutospacing="0"/>
        <w:textAlignment w:val="baseline"/>
        <w:rPr>
          <w:rFonts w:ascii="Segoe UI" w:hAnsi="Segoe UI" w:cs="Segoe UI"/>
        </w:rPr>
      </w:pPr>
      <w:r>
        <w:rPr>
          <w:rFonts w:ascii="Segoe UI" w:hAnsi="Segoe UI" w:cs="Segoe UI"/>
        </w:rPr>
        <w:t>What is the Promise Chain?</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proofErr w:type="gramStart"/>
      <w:r>
        <w:rPr>
          <w:rFonts w:ascii="Lato" w:hAnsi="Lato"/>
          <w:color w:val="0A0A23"/>
          <w:sz w:val="29"/>
          <w:szCs w:val="29"/>
        </w:rPr>
        <w:t>The  </w:t>
      </w:r>
      <w:proofErr w:type="spellStart"/>
      <w:r>
        <w:rPr>
          <w:rStyle w:val="HTMLCode"/>
          <w:color w:val="0A0A23"/>
          <w:sz w:val="23"/>
          <w:szCs w:val="23"/>
          <w:bdr w:val="none" w:sz="0" w:space="0" w:color="auto" w:frame="1"/>
        </w:rPr>
        <w:t>promise.then</w:t>
      </w:r>
      <w:proofErr w:type="spellEnd"/>
      <w:proofErr w:type="gramEnd"/>
      <w:r>
        <w:rPr>
          <w:rStyle w:val="HTMLCode"/>
          <w:color w:val="0A0A23"/>
          <w:sz w:val="23"/>
          <w:szCs w:val="23"/>
          <w:bdr w:val="none" w:sz="0" w:space="0" w:color="auto" w:frame="1"/>
        </w:rPr>
        <w:t>()</w:t>
      </w:r>
      <w:r>
        <w:rPr>
          <w:rFonts w:ascii="Lato" w:hAnsi="Lato"/>
          <w:color w:val="0A0A23"/>
          <w:sz w:val="29"/>
          <w:szCs w:val="29"/>
        </w:rPr>
        <w:t> call always returns a promise. This promise will have the </w:t>
      </w:r>
      <w:r>
        <w:rPr>
          <w:rStyle w:val="HTMLCode"/>
          <w:color w:val="0A0A23"/>
          <w:sz w:val="23"/>
          <w:szCs w:val="23"/>
          <w:bdr w:val="none" w:sz="0" w:space="0" w:color="auto" w:frame="1"/>
        </w:rPr>
        <w:t>state</w:t>
      </w:r>
      <w:r>
        <w:rPr>
          <w:rFonts w:ascii="Lato" w:hAnsi="Lato"/>
          <w:color w:val="0A0A23"/>
          <w:sz w:val="29"/>
          <w:szCs w:val="29"/>
        </w:rPr>
        <w:t> as </w:t>
      </w:r>
      <w:r>
        <w:rPr>
          <w:rStyle w:val="HTMLCode"/>
          <w:color w:val="0A0A23"/>
          <w:sz w:val="23"/>
          <w:szCs w:val="23"/>
          <w:bdr w:val="none" w:sz="0" w:space="0" w:color="auto" w:frame="1"/>
        </w:rPr>
        <w:t>pending</w:t>
      </w:r>
      <w:r>
        <w:rPr>
          <w:rFonts w:ascii="Lato" w:hAnsi="Lato"/>
          <w:color w:val="0A0A23"/>
          <w:sz w:val="29"/>
          <w:szCs w:val="29"/>
        </w:rPr>
        <w:t> and </w:t>
      </w:r>
      <w:r>
        <w:rPr>
          <w:rStyle w:val="HTMLCode"/>
          <w:color w:val="0A0A23"/>
          <w:sz w:val="23"/>
          <w:szCs w:val="23"/>
          <w:bdr w:val="none" w:sz="0" w:space="0" w:color="auto" w:frame="1"/>
        </w:rPr>
        <w:t>result</w:t>
      </w:r>
      <w:r>
        <w:rPr>
          <w:rFonts w:ascii="Lato" w:hAnsi="Lato"/>
          <w:color w:val="0A0A23"/>
          <w:sz w:val="29"/>
          <w:szCs w:val="29"/>
        </w:rPr>
        <w:t> as </w:t>
      </w:r>
      <w:r>
        <w:rPr>
          <w:rStyle w:val="HTMLCode"/>
          <w:color w:val="0A0A23"/>
          <w:sz w:val="23"/>
          <w:szCs w:val="23"/>
          <w:bdr w:val="none" w:sz="0" w:space="0" w:color="auto" w:frame="1"/>
        </w:rPr>
        <w:t>undefined</w:t>
      </w:r>
      <w:r>
        <w:rPr>
          <w:rFonts w:ascii="Lato" w:hAnsi="Lato"/>
          <w:color w:val="0A0A23"/>
          <w:sz w:val="29"/>
          <w:szCs w:val="29"/>
        </w:rPr>
        <w:t>. It allows us to call the next </w:t>
      </w:r>
      <w:r>
        <w:rPr>
          <w:rStyle w:val="HTMLCode"/>
          <w:color w:val="0A0A23"/>
          <w:sz w:val="23"/>
          <w:szCs w:val="23"/>
          <w:bdr w:val="none" w:sz="0" w:space="0" w:color="auto" w:frame="1"/>
        </w:rPr>
        <w:t>.then</w:t>
      </w:r>
      <w:r>
        <w:rPr>
          <w:rFonts w:ascii="Lato" w:hAnsi="Lato"/>
          <w:color w:val="0A0A23"/>
          <w:sz w:val="29"/>
          <w:szCs w:val="29"/>
        </w:rPr>
        <w:t> method on the new promise.</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When the first </w:t>
      </w:r>
      <w:r>
        <w:rPr>
          <w:rStyle w:val="HTMLCode"/>
          <w:color w:val="0A0A23"/>
          <w:sz w:val="23"/>
          <w:szCs w:val="23"/>
          <w:bdr w:val="none" w:sz="0" w:space="0" w:color="auto" w:frame="1"/>
        </w:rPr>
        <w:t>.then</w:t>
      </w:r>
      <w:r>
        <w:rPr>
          <w:rFonts w:ascii="Lato" w:hAnsi="Lato"/>
          <w:color w:val="0A0A23"/>
          <w:sz w:val="29"/>
          <w:szCs w:val="29"/>
        </w:rPr>
        <w:t> method returns a value, the next </w:t>
      </w:r>
      <w:r>
        <w:rPr>
          <w:rStyle w:val="HTMLCode"/>
          <w:color w:val="0A0A23"/>
          <w:sz w:val="23"/>
          <w:szCs w:val="23"/>
          <w:bdr w:val="none" w:sz="0" w:space="0" w:color="auto" w:frame="1"/>
        </w:rPr>
        <w:t>.then</w:t>
      </w:r>
      <w:r>
        <w:rPr>
          <w:rFonts w:ascii="Lato" w:hAnsi="Lato"/>
          <w:color w:val="0A0A23"/>
          <w:sz w:val="29"/>
          <w:szCs w:val="29"/>
        </w:rPr>
        <w:t> method can receive that. The second one can now pass to the third </w:t>
      </w:r>
      <w:r>
        <w:rPr>
          <w:rStyle w:val="HTMLCode"/>
          <w:color w:val="0A0A23"/>
          <w:sz w:val="23"/>
          <w:szCs w:val="23"/>
          <w:bdr w:val="none" w:sz="0" w:space="0" w:color="auto" w:frame="1"/>
        </w:rPr>
        <w:t>.</w:t>
      </w:r>
      <w:proofErr w:type="gramStart"/>
      <w:r>
        <w:rPr>
          <w:rStyle w:val="HTMLCode"/>
          <w:color w:val="0A0A23"/>
          <w:sz w:val="23"/>
          <w:szCs w:val="23"/>
          <w:bdr w:val="none" w:sz="0" w:space="0" w:color="auto" w:frame="1"/>
        </w:rPr>
        <w:t>then(</w:t>
      </w:r>
      <w:proofErr w:type="gramEnd"/>
      <w:r>
        <w:rPr>
          <w:rStyle w:val="HTMLCode"/>
          <w:color w:val="0A0A23"/>
          <w:sz w:val="23"/>
          <w:szCs w:val="23"/>
          <w:bdr w:val="none" w:sz="0" w:space="0" w:color="auto" w:frame="1"/>
        </w:rPr>
        <w:t>)</w:t>
      </w:r>
      <w:r>
        <w:rPr>
          <w:rFonts w:ascii="Lato" w:hAnsi="Lato"/>
          <w:color w:val="0A0A23"/>
          <w:sz w:val="29"/>
          <w:szCs w:val="29"/>
        </w:rPr>
        <w:t xml:space="preserve"> and so on. </w:t>
      </w:r>
      <w:r>
        <w:rPr>
          <w:rFonts w:ascii="Lato" w:hAnsi="Lato"/>
          <w:color w:val="0A0A23"/>
          <w:sz w:val="29"/>
          <w:szCs w:val="29"/>
        </w:rPr>
        <w:lastRenderedPageBreak/>
        <w:t>This forms a chain of </w:t>
      </w:r>
      <w:r>
        <w:rPr>
          <w:rStyle w:val="HTMLCode"/>
          <w:color w:val="0A0A23"/>
          <w:sz w:val="23"/>
          <w:szCs w:val="23"/>
          <w:bdr w:val="none" w:sz="0" w:space="0" w:color="auto" w:frame="1"/>
        </w:rPr>
        <w:t>.then</w:t>
      </w:r>
      <w:r>
        <w:rPr>
          <w:rFonts w:ascii="Lato" w:hAnsi="Lato"/>
          <w:color w:val="0A0A23"/>
          <w:sz w:val="29"/>
          <w:szCs w:val="29"/>
        </w:rPr>
        <w:t> methods to pass the promises down. This phenomenon is called the </w:t>
      </w:r>
      <w:r>
        <w:rPr>
          <w:rStyle w:val="HTMLCode"/>
          <w:color w:val="0A0A23"/>
          <w:sz w:val="23"/>
          <w:szCs w:val="23"/>
          <w:bdr w:val="none" w:sz="0" w:space="0" w:color="auto" w:frame="1"/>
        </w:rPr>
        <w:t>Promise Chain</w:t>
      </w:r>
      <w:r>
        <w:rPr>
          <w:rFonts w:ascii="Lato" w:hAnsi="Lato"/>
          <w:color w:val="0A0A23"/>
          <w:sz w:val="29"/>
          <w:szCs w:val="29"/>
        </w:rPr>
        <w:t>.</w:t>
      </w:r>
    </w:p>
    <w:p w:rsidR="00EB6766" w:rsidRDefault="00EB6766" w:rsidP="00EB6766">
      <w:pPr>
        <w:rPr>
          <w:rFonts w:ascii="Times New Roman" w:hAnsi="Times New Roman"/>
          <w:sz w:val="24"/>
          <w:szCs w:val="24"/>
        </w:rPr>
      </w:pPr>
      <w:r>
        <w:rPr>
          <w:noProof/>
        </w:rPr>
        <w:drawing>
          <wp:inline distT="0" distB="0" distL="0" distR="0">
            <wp:extent cx="5716905" cy="3813810"/>
            <wp:effectExtent l="19050" t="0" r="0" b="0"/>
            <wp:docPr id="5" name="Picture 5"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05"/>
                    <pic:cNvPicPr>
                      <a:picLocks noChangeAspect="1" noChangeArrowheads="1"/>
                    </pic:cNvPicPr>
                  </pic:nvPicPr>
                  <pic:blipFill>
                    <a:blip r:embed="rId9" cstate="print"/>
                    <a:srcRect/>
                    <a:stretch>
                      <a:fillRect/>
                    </a:stretch>
                  </pic:blipFill>
                  <pic:spPr bwMode="auto">
                    <a:xfrm>
                      <a:off x="0" y="0"/>
                      <a:ext cx="5716905" cy="3813810"/>
                    </a:xfrm>
                    <a:prstGeom prst="rect">
                      <a:avLst/>
                    </a:prstGeom>
                    <a:noFill/>
                    <a:ln w="9525">
                      <a:noFill/>
                      <a:miter lim="800000"/>
                      <a:headEnd/>
                      <a:tailEnd/>
                    </a:ln>
                  </pic:spPr>
                </pic:pic>
              </a:graphicData>
            </a:graphic>
          </wp:inline>
        </w:drawing>
      </w:r>
      <w:r>
        <w:t>Promise Chain</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Here is an example:</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ALL_POKEMONS_URL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result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onePokemon</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990055"/>
          <w:sz w:val="18"/>
          <w:szCs w:val="18"/>
          <w:bdr w:val="none" w:sz="0" w:space="0" w:color="auto" w:frame="1"/>
        </w:rPr>
        <w:t>JSON</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parse</w:t>
      </w:r>
      <w:proofErr w:type="spell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results</w:t>
      </w:r>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0</w:t>
      </w:r>
      <w:r>
        <w:rPr>
          <w:rStyle w:val="token"/>
          <w:rFonts w:ascii="inherit" w:hAnsi="inherit"/>
          <w:color w:val="999999"/>
          <w:sz w:val="18"/>
          <w:szCs w:val="18"/>
          <w:bdr w:val="none" w:sz="0" w:space="0" w:color="auto" w:frame="1"/>
        </w:rPr>
        <w:t>].</w:t>
      </w:r>
      <w:proofErr w:type="spellStart"/>
      <w:r>
        <w:rPr>
          <w:rStyle w:val="HTMLCode"/>
          <w:rFonts w:ascii="Consolas" w:hAnsi="Consolas"/>
          <w:color w:val="000000"/>
          <w:bdr w:val="none" w:sz="0" w:space="0" w:color="auto" w:frame="1"/>
        </w:rPr>
        <w:t>url</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return</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onePokemon</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then</w:t>
      </w:r>
      <w:r>
        <w:rPr>
          <w:rStyle w:val="token"/>
          <w:rFonts w:ascii="inherit" w:hAnsi="inherit"/>
          <w:color w:val="999999"/>
          <w:sz w:val="18"/>
          <w:szCs w:val="18"/>
          <w:bdr w:val="none" w:sz="0" w:space="0" w:color="auto" w:frame="1"/>
        </w:rPr>
        <w:t>(</w:t>
      </w:r>
      <w:proofErr w:type="spellStart"/>
      <w:proofErr w:type="gramEnd"/>
      <w:r>
        <w:rPr>
          <w:rStyle w:val="token"/>
          <w:rFonts w:ascii="inherit" w:hAnsi="inherit"/>
          <w:color w:val="000000"/>
          <w:sz w:val="18"/>
          <w:szCs w:val="18"/>
          <w:bdr w:val="none" w:sz="0" w:space="0" w:color="auto" w:frame="1"/>
        </w:rPr>
        <w:t>onePokemonURL</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spellStart"/>
      <w:proofErr w:type="gramEnd"/>
      <w:r>
        <w:rPr>
          <w:rStyle w:val="HTMLCode"/>
          <w:rFonts w:ascii="Consolas" w:hAnsi="Consolas"/>
          <w:color w:val="000000"/>
          <w:bdr w:val="none" w:sz="0" w:space="0" w:color="auto" w:frame="1"/>
        </w:rPr>
        <w:t>onePokemonURL</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catch</w:t>
      </w:r>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error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'In the catch'</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error</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Here we first get a promise resolved and then extract the URL to reach the first Pokémon. We then return that value and it will be passed as a promise to the next .</w:t>
      </w:r>
      <w:proofErr w:type="gramStart"/>
      <w:r>
        <w:rPr>
          <w:rFonts w:ascii="Lato" w:hAnsi="Lato"/>
          <w:color w:val="0A0A23"/>
          <w:sz w:val="29"/>
          <w:szCs w:val="29"/>
        </w:rPr>
        <w:t>then(</w:t>
      </w:r>
      <w:proofErr w:type="gramEnd"/>
      <w:r>
        <w:rPr>
          <w:rFonts w:ascii="Lato" w:hAnsi="Lato"/>
          <w:color w:val="0A0A23"/>
          <w:sz w:val="29"/>
          <w:szCs w:val="29"/>
        </w:rPr>
        <w:t>) handler function. Hence the output,</w:t>
      </w:r>
    </w:p>
    <w:p w:rsidR="00EB6766" w:rsidRDefault="00EB6766" w:rsidP="00EB6766">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lastRenderedPageBreak/>
        <w:t>https://pokeapi.co/api/v2/pokemon/1/</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The </w:t>
      </w:r>
      <w:r>
        <w:rPr>
          <w:rStyle w:val="HTMLCode"/>
          <w:color w:val="0A0A23"/>
          <w:sz w:val="23"/>
          <w:szCs w:val="23"/>
          <w:bdr w:val="none" w:sz="0" w:space="0" w:color="auto" w:frame="1"/>
        </w:rPr>
        <w:t>.then</w:t>
      </w:r>
      <w:r>
        <w:rPr>
          <w:rFonts w:ascii="Lato" w:hAnsi="Lato"/>
          <w:color w:val="0A0A23"/>
          <w:sz w:val="29"/>
          <w:szCs w:val="29"/>
        </w:rPr>
        <w:t> method can return either:</w:t>
      </w:r>
    </w:p>
    <w:p w:rsidR="00EB6766" w:rsidRDefault="00EB6766" w:rsidP="00EB6766">
      <w:pPr>
        <w:numPr>
          <w:ilvl w:val="0"/>
          <w:numId w:val="5"/>
        </w:numPr>
        <w:shd w:val="clear" w:color="auto" w:fill="FFFFFF"/>
        <w:spacing w:after="120" w:line="384" w:lineRule="atLeast"/>
        <w:ind w:left="0"/>
        <w:textAlignment w:val="baseline"/>
        <w:rPr>
          <w:rFonts w:ascii="inherit" w:hAnsi="inherit"/>
          <w:color w:val="0A0A23"/>
          <w:sz w:val="29"/>
          <w:szCs w:val="29"/>
        </w:rPr>
      </w:pPr>
      <w:r>
        <w:rPr>
          <w:rFonts w:ascii="inherit" w:hAnsi="inherit"/>
          <w:color w:val="0A0A23"/>
          <w:sz w:val="29"/>
          <w:szCs w:val="29"/>
        </w:rPr>
        <w:t>A value (we have seen this already)</w:t>
      </w:r>
    </w:p>
    <w:p w:rsidR="00EB6766" w:rsidRDefault="00EB6766" w:rsidP="00EB6766">
      <w:pPr>
        <w:numPr>
          <w:ilvl w:val="0"/>
          <w:numId w:val="5"/>
        </w:numPr>
        <w:shd w:val="clear" w:color="auto" w:fill="FFFFFF"/>
        <w:spacing w:before="120" w:after="120" w:line="384" w:lineRule="atLeast"/>
        <w:ind w:left="0"/>
        <w:textAlignment w:val="baseline"/>
        <w:rPr>
          <w:rFonts w:ascii="inherit" w:hAnsi="inherit"/>
          <w:color w:val="0A0A23"/>
          <w:sz w:val="29"/>
          <w:szCs w:val="29"/>
        </w:rPr>
      </w:pPr>
      <w:r>
        <w:rPr>
          <w:rFonts w:ascii="inherit" w:hAnsi="inherit"/>
          <w:color w:val="0A0A23"/>
          <w:sz w:val="29"/>
          <w:szCs w:val="29"/>
        </w:rPr>
        <w:t>A brand new promise.</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It can also throw an error.</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Here is an example where we have created a promise chain with the </w:t>
      </w:r>
      <w:r>
        <w:rPr>
          <w:rStyle w:val="HTMLCode"/>
          <w:color w:val="0A0A23"/>
          <w:sz w:val="23"/>
          <w:szCs w:val="23"/>
          <w:bdr w:val="none" w:sz="0" w:space="0" w:color="auto" w:frame="1"/>
        </w:rPr>
        <w:t>.then</w:t>
      </w:r>
      <w:r>
        <w:rPr>
          <w:rFonts w:ascii="Lato" w:hAnsi="Lato"/>
          <w:color w:val="0A0A23"/>
          <w:sz w:val="29"/>
          <w:szCs w:val="29"/>
        </w:rPr>
        <w:t> </w:t>
      </w:r>
      <w:proofErr w:type="gramStart"/>
      <w:r>
        <w:rPr>
          <w:rFonts w:ascii="Lato" w:hAnsi="Lato"/>
          <w:color w:val="0A0A23"/>
          <w:sz w:val="29"/>
          <w:szCs w:val="29"/>
        </w:rPr>
        <w:t>methods which returns</w:t>
      </w:r>
      <w:proofErr w:type="gramEnd"/>
      <w:r>
        <w:rPr>
          <w:rFonts w:ascii="Lato" w:hAnsi="Lato"/>
          <w:color w:val="0A0A23"/>
          <w:sz w:val="29"/>
          <w:szCs w:val="29"/>
        </w:rPr>
        <w:t xml:space="preserve"> results and a new promise:</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708090"/>
          <w:sz w:val="18"/>
          <w:szCs w:val="18"/>
          <w:bdr w:val="none" w:sz="0" w:space="0" w:color="auto" w:frame="1"/>
        </w:rPr>
        <w:t>// Promise Chain with multiple then and catch</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ALL_POKEMONS_URL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result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onePokemon</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990055"/>
          <w:sz w:val="18"/>
          <w:szCs w:val="18"/>
          <w:bdr w:val="none" w:sz="0" w:space="0" w:color="auto" w:frame="1"/>
        </w:rPr>
        <w:t>JSON</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parse</w:t>
      </w:r>
      <w:proofErr w:type="spell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results</w:t>
      </w:r>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0</w:t>
      </w:r>
      <w:r>
        <w:rPr>
          <w:rStyle w:val="token"/>
          <w:rFonts w:ascii="inherit" w:hAnsi="inherit"/>
          <w:color w:val="999999"/>
          <w:sz w:val="18"/>
          <w:szCs w:val="18"/>
          <w:bdr w:val="none" w:sz="0" w:space="0" w:color="auto" w:frame="1"/>
        </w:rPr>
        <w:t>].</w:t>
      </w:r>
      <w:proofErr w:type="spellStart"/>
      <w:r>
        <w:rPr>
          <w:rStyle w:val="HTMLCode"/>
          <w:rFonts w:ascii="Consolas" w:hAnsi="Consolas"/>
          <w:color w:val="000000"/>
          <w:bdr w:val="none" w:sz="0" w:space="0" w:color="auto" w:frame="1"/>
        </w:rPr>
        <w:t>url</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return</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onePokemon</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then</w:t>
      </w:r>
      <w:r>
        <w:rPr>
          <w:rStyle w:val="token"/>
          <w:rFonts w:ascii="inherit" w:hAnsi="inherit"/>
          <w:color w:val="999999"/>
          <w:sz w:val="18"/>
          <w:szCs w:val="18"/>
          <w:bdr w:val="none" w:sz="0" w:space="0" w:color="auto" w:frame="1"/>
        </w:rPr>
        <w:t>(</w:t>
      </w:r>
      <w:proofErr w:type="spellStart"/>
      <w:proofErr w:type="gramEnd"/>
      <w:r>
        <w:rPr>
          <w:rStyle w:val="token"/>
          <w:rFonts w:ascii="inherit" w:hAnsi="inherit"/>
          <w:color w:val="000000"/>
          <w:sz w:val="18"/>
          <w:szCs w:val="18"/>
          <w:bdr w:val="none" w:sz="0" w:space="0" w:color="auto" w:frame="1"/>
        </w:rPr>
        <w:t>onePokemonURL</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spellStart"/>
      <w:proofErr w:type="gramEnd"/>
      <w:r>
        <w:rPr>
          <w:rStyle w:val="HTMLCode"/>
          <w:rFonts w:ascii="Consolas" w:hAnsi="Consolas"/>
          <w:color w:val="000000"/>
          <w:bdr w:val="none" w:sz="0" w:space="0" w:color="auto" w:frame="1"/>
        </w:rPr>
        <w:t>onePokemonURL</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return</w:t>
      </w:r>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proofErr w:type="spellStart"/>
      <w:r>
        <w:rPr>
          <w:rStyle w:val="HTMLCode"/>
          <w:rFonts w:ascii="Consolas" w:hAnsi="Consolas"/>
          <w:color w:val="000000"/>
          <w:bdr w:val="none" w:sz="0" w:space="0" w:color="auto" w:frame="1"/>
        </w:rPr>
        <w:t>onePokemonURL</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then</w:t>
      </w:r>
      <w:r>
        <w:rPr>
          <w:rStyle w:val="token"/>
          <w:rFonts w:ascii="inherit" w:hAnsi="inherit"/>
          <w:color w:val="999999"/>
          <w:sz w:val="18"/>
          <w:szCs w:val="18"/>
          <w:bdr w:val="none" w:sz="0" w:space="0" w:color="auto" w:frame="1"/>
        </w:rPr>
        <w:t>(</w:t>
      </w:r>
      <w:proofErr w:type="spellStart"/>
      <w:proofErr w:type="gramEnd"/>
      <w:r>
        <w:rPr>
          <w:rStyle w:val="token"/>
          <w:rFonts w:ascii="inherit" w:hAnsi="inherit"/>
          <w:color w:val="000000"/>
          <w:sz w:val="18"/>
          <w:szCs w:val="18"/>
          <w:bdr w:val="none" w:sz="0" w:space="0" w:color="auto" w:frame="1"/>
        </w:rPr>
        <w:t>pokemon</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spellStart"/>
      <w:proofErr w:type="gramEnd"/>
      <w:r>
        <w:rPr>
          <w:rStyle w:val="token"/>
          <w:rFonts w:ascii="inherit" w:hAnsi="inherit"/>
          <w:color w:val="990055"/>
          <w:sz w:val="18"/>
          <w:szCs w:val="18"/>
          <w:bdr w:val="none" w:sz="0" w:space="0" w:color="auto" w:frame="1"/>
        </w:rPr>
        <w:t>JSON</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parse</w:t>
      </w:r>
      <w:proofErr w:type="spellEnd"/>
      <w:r>
        <w:rPr>
          <w:rStyle w:val="token"/>
          <w:rFonts w:ascii="inherit" w:hAnsi="inherit"/>
          <w:color w:val="999999"/>
          <w:sz w:val="18"/>
          <w:szCs w:val="18"/>
          <w:bdr w:val="none" w:sz="0" w:space="0" w:color="auto" w:frame="1"/>
        </w:rPr>
        <w:t>(</w:t>
      </w:r>
      <w:proofErr w:type="spellStart"/>
      <w:r>
        <w:rPr>
          <w:rStyle w:val="HTMLCode"/>
          <w:rFonts w:ascii="Consolas" w:hAnsi="Consolas"/>
          <w:color w:val="000000"/>
          <w:bdr w:val="none" w:sz="0" w:space="0" w:color="auto" w:frame="1"/>
        </w:rPr>
        <w:t>pokemon</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catch</w:t>
      </w:r>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error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'In the catch'</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error</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In the first </w:t>
      </w:r>
      <w:r>
        <w:rPr>
          <w:rStyle w:val="HTMLCode"/>
          <w:color w:val="0A0A23"/>
          <w:sz w:val="23"/>
          <w:szCs w:val="23"/>
          <w:bdr w:val="none" w:sz="0" w:space="0" w:color="auto" w:frame="1"/>
        </w:rPr>
        <w:t>.then</w:t>
      </w:r>
      <w:r>
        <w:rPr>
          <w:rFonts w:ascii="Lato" w:hAnsi="Lato"/>
          <w:color w:val="0A0A23"/>
          <w:sz w:val="29"/>
          <w:szCs w:val="29"/>
        </w:rPr>
        <w:t> call we extract the URL and return it as a value. This URL will be passed to the second </w:t>
      </w:r>
      <w:r>
        <w:rPr>
          <w:rStyle w:val="HTMLCode"/>
          <w:color w:val="0A0A23"/>
          <w:sz w:val="23"/>
          <w:szCs w:val="23"/>
          <w:bdr w:val="none" w:sz="0" w:space="0" w:color="auto" w:frame="1"/>
        </w:rPr>
        <w:t>.then</w:t>
      </w:r>
      <w:r>
        <w:rPr>
          <w:rFonts w:ascii="Lato" w:hAnsi="Lato"/>
          <w:color w:val="0A0A23"/>
          <w:sz w:val="29"/>
          <w:szCs w:val="29"/>
        </w:rPr>
        <w:t> call where we are returning a new promise taking that URL as an argument.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This promise will be resolved and passed down to the chain where we get the information about the Pokémon. Here is the output:</w:t>
      </w:r>
    </w:p>
    <w:p w:rsidR="00EB6766" w:rsidRDefault="00EB6766" w:rsidP="00EB6766">
      <w:pPr>
        <w:rPr>
          <w:rFonts w:ascii="Times New Roman" w:hAnsi="Times New Roman"/>
          <w:sz w:val="24"/>
          <w:szCs w:val="24"/>
        </w:rPr>
      </w:pPr>
      <w:r>
        <w:rPr>
          <w:noProof/>
        </w:rPr>
        <w:lastRenderedPageBreak/>
        <w:drawing>
          <wp:inline distT="0" distB="0" distL="0" distR="0">
            <wp:extent cx="5716905" cy="3813810"/>
            <wp:effectExtent l="19050" t="0" r="0" b="0"/>
            <wp:docPr id="6" name="Picture 6" descr="image-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59"/>
                    <pic:cNvPicPr>
                      <a:picLocks noChangeAspect="1" noChangeArrowheads="1"/>
                    </pic:cNvPicPr>
                  </pic:nvPicPr>
                  <pic:blipFill>
                    <a:blip r:embed="rId10" cstate="print"/>
                    <a:srcRect/>
                    <a:stretch>
                      <a:fillRect/>
                    </a:stretch>
                  </pic:blipFill>
                  <pic:spPr bwMode="auto">
                    <a:xfrm>
                      <a:off x="0" y="0"/>
                      <a:ext cx="5716905" cy="3813810"/>
                    </a:xfrm>
                    <a:prstGeom prst="rect">
                      <a:avLst/>
                    </a:prstGeom>
                    <a:noFill/>
                    <a:ln w="9525">
                      <a:noFill/>
                      <a:miter lim="800000"/>
                      <a:headEnd/>
                      <a:tailEnd/>
                    </a:ln>
                  </pic:spPr>
                </pic:pic>
              </a:graphicData>
            </a:graphic>
          </wp:inline>
        </w:drawing>
      </w:r>
      <w:r>
        <w:t>Output of the promise chain call</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In case there is an error or a promise rejection, the .catch method in the chain will be called.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A point to note: Calling </w:t>
      </w:r>
      <w:r>
        <w:rPr>
          <w:rStyle w:val="HTMLCode"/>
          <w:color w:val="0A0A23"/>
          <w:sz w:val="23"/>
          <w:szCs w:val="23"/>
          <w:bdr w:val="none" w:sz="0" w:space="0" w:color="auto" w:frame="1"/>
        </w:rPr>
        <w:t>.then</w:t>
      </w:r>
      <w:r>
        <w:rPr>
          <w:rFonts w:ascii="Lato" w:hAnsi="Lato"/>
          <w:color w:val="0A0A23"/>
          <w:sz w:val="29"/>
          <w:szCs w:val="29"/>
        </w:rPr>
        <w:t> multiple times doesn't form a Promise chain. You may end up doing something like this only to introduce a bug in the code:</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ALL_POKEMONS_URL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result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onePokemon</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990055"/>
          <w:sz w:val="18"/>
          <w:szCs w:val="18"/>
          <w:bdr w:val="none" w:sz="0" w:space="0" w:color="auto" w:frame="1"/>
        </w:rPr>
        <w:t>JSON</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parse</w:t>
      </w:r>
      <w:proofErr w:type="spell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results</w:t>
      </w:r>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0</w:t>
      </w:r>
      <w:r>
        <w:rPr>
          <w:rStyle w:val="token"/>
          <w:rFonts w:ascii="inherit" w:hAnsi="inherit"/>
          <w:color w:val="999999"/>
          <w:sz w:val="18"/>
          <w:szCs w:val="18"/>
          <w:bdr w:val="none" w:sz="0" w:space="0" w:color="auto" w:frame="1"/>
        </w:rPr>
        <w:t>].</w:t>
      </w:r>
      <w:proofErr w:type="spellStart"/>
      <w:r>
        <w:rPr>
          <w:rStyle w:val="HTMLCode"/>
          <w:rFonts w:ascii="Consolas" w:hAnsi="Consolas"/>
          <w:color w:val="000000"/>
          <w:bdr w:val="none" w:sz="0" w:space="0" w:color="auto" w:frame="1"/>
        </w:rPr>
        <w:t>url</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return</w:t>
      </w:r>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onePokemon</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spellStart"/>
      <w:proofErr w:type="gramEnd"/>
      <w:r>
        <w:rPr>
          <w:rStyle w:val="token"/>
          <w:rFonts w:ascii="inherit" w:hAnsi="inherit"/>
          <w:color w:val="000000"/>
          <w:sz w:val="18"/>
          <w:szCs w:val="18"/>
          <w:bdr w:val="none" w:sz="0" w:space="0" w:color="auto" w:frame="1"/>
        </w:rPr>
        <w:t>onePokemonURL</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spellStart"/>
      <w:proofErr w:type="gramEnd"/>
      <w:r>
        <w:rPr>
          <w:rStyle w:val="HTMLCode"/>
          <w:rFonts w:ascii="Consolas" w:hAnsi="Consolas"/>
          <w:color w:val="000000"/>
          <w:bdr w:val="none" w:sz="0" w:space="0" w:color="auto" w:frame="1"/>
        </w:rPr>
        <w:t>onePokemonURL</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0077AA"/>
          <w:sz w:val="18"/>
          <w:szCs w:val="18"/>
          <w:bdr w:val="none" w:sz="0" w:space="0" w:color="auto" w:frame="1"/>
        </w:rPr>
        <w:t>return</w:t>
      </w:r>
      <w:proofErr w:type="gramEnd"/>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proofErr w:type="spellStart"/>
      <w:r>
        <w:rPr>
          <w:rStyle w:val="HTMLCode"/>
          <w:rFonts w:ascii="Consolas" w:hAnsi="Consolas"/>
          <w:color w:val="000000"/>
          <w:bdr w:val="none" w:sz="0" w:space="0" w:color="auto" w:frame="1"/>
        </w:rPr>
        <w:t>onePokemonURL</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proofErr w:type="spellEnd"/>
      <w:r>
        <w:rPr>
          <w:rStyle w:val="token"/>
          <w:rFonts w:ascii="inherit" w:hAnsi="inherit"/>
          <w:color w:val="999999"/>
          <w:sz w:val="18"/>
          <w:szCs w:val="18"/>
          <w:bdr w:val="none" w:sz="0" w:space="0" w:color="auto" w:frame="1"/>
        </w:rPr>
        <w:t>(</w:t>
      </w:r>
      <w:proofErr w:type="spellStart"/>
      <w:proofErr w:type="gramEnd"/>
      <w:r>
        <w:rPr>
          <w:rStyle w:val="token"/>
          <w:rFonts w:ascii="inherit" w:hAnsi="inherit"/>
          <w:color w:val="000000"/>
          <w:sz w:val="18"/>
          <w:szCs w:val="18"/>
          <w:bdr w:val="none" w:sz="0" w:space="0" w:color="auto" w:frame="1"/>
        </w:rPr>
        <w:t>pokemon</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spellStart"/>
      <w:proofErr w:type="gramEnd"/>
      <w:r>
        <w:rPr>
          <w:rStyle w:val="token"/>
          <w:rFonts w:ascii="inherit" w:hAnsi="inherit"/>
          <w:color w:val="990055"/>
          <w:sz w:val="18"/>
          <w:szCs w:val="18"/>
          <w:bdr w:val="none" w:sz="0" w:space="0" w:color="auto" w:frame="1"/>
        </w:rPr>
        <w:t>JSON</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parse</w:t>
      </w:r>
      <w:proofErr w:type="spellEnd"/>
      <w:r>
        <w:rPr>
          <w:rStyle w:val="token"/>
          <w:rFonts w:ascii="inherit" w:hAnsi="inherit"/>
          <w:color w:val="999999"/>
          <w:sz w:val="18"/>
          <w:szCs w:val="18"/>
          <w:bdr w:val="none" w:sz="0" w:space="0" w:color="auto" w:frame="1"/>
        </w:rPr>
        <w:t>(</w:t>
      </w:r>
      <w:proofErr w:type="spellStart"/>
      <w:r>
        <w:rPr>
          <w:rStyle w:val="HTMLCode"/>
          <w:rFonts w:ascii="Consolas" w:hAnsi="Consolas"/>
          <w:color w:val="000000"/>
          <w:bdr w:val="none" w:sz="0" w:space="0" w:color="auto" w:frame="1"/>
        </w:rPr>
        <w:t>pokemon</w:t>
      </w:r>
      <w:proofErr w:type="spellEnd"/>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lastRenderedPageBreak/>
        <w: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r>
        <w:rPr>
          <w:rFonts w:ascii="Lato" w:hAnsi="Lato"/>
          <w:color w:val="0A0A23"/>
          <w:sz w:val="29"/>
          <w:szCs w:val="29"/>
        </w:rPr>
        <w:t>We call the </w:t>
      </w:r>
      <w:r>
        <w:rPr>
          <w:rStyle w:val="HTMLCode"/>
          <w:color w:val="0A0A23"/>
          <w:sz w:val="23"/>
          <w:szCs w:val="23"/>
          <w:bdr w:val="none" w:sz="0" w:space="0" w:color="auto" w:frame="1"/>
        </w:rPr>
        <w:t>.then</w:t>
      </w:r>
      <w:r>
        <w:rPr>
          <w:rFonts w:ascii="Lato" w:hAnsi="Lato"/>
          <w:color w:val="0A0A23"/>
          <w:sz w:val="29"/>
          <w:szCs w:val="29"/>
        </w:rPr>
        <w:t> method three times on the same promise, but we don't pass the promise down. This is different than the promise chain. In the above example, the output will be an error.</w:t>
      </w:r>
    </w:p>
    <w:p w:rsidR="00EB6766" w:rsidRDefault="00EB6766" w:rsidP="00EB6766">
      <w:pPr>
        <w:rPr>
          <w:rFonts w:ascii="Times New Roman" w:hAnsi="Times New Roman"/>
          <w:sz w:val="24"/>
          <w:szCs w:val="24"/>
        </w:rPr>
      </w:pPr>
      <w:r>
        <w:rPr>
          <w:noProof/>
        </w:rPr>
        <w:drawing>
          <wp:inline distT="0" distB="0" distL="0" distR="0">
            <wp:extent cx="5716905" cy="3813810"/>
            <wp:effectExtent l="19050" t="0" r="0" b="0"/>
            <wp:docPr id="7" name="Picture 7" descr="image-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60"/>
                    <pic:cNvPicPr>
                      <a:picLocks noChangeAspect="1" noChangeArrowheads="1"/>
                    </pic:cNvPicPr>
                  </pic:nvPicPr>
                  <pic:blipFill>
                    <a:blip r:embed="rId11" cstate="print"/>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EB6766" w:rsidRDefault="00EB6766" w:rsidP="00EB6766">
      <w:pPr>
        <w:pStyle w:val="Heading1"/>
        <w:shd w:val="clear" w:color="auto" w:fill="FFFFFF"/>
        <w:spacing w:before="120" w:beforeAutospacing="0" w:after="48" w:afterAutospacing="0"/>
        <w:textAlignment w:val="baseline"/>
        <w:rPr>
          <w:rFonts w:ascii="Segoe UI" w:hAnsi="Segoe UI" w:cs="Segoe UI"/>
        </w:rPr>
      </w:pPr>
      <w:r>
        <w:rPr>
          <w:rFonts w:ascii="Segoe UI" w:hAnsi="Segoe UI" w:cs="Segoe UI"/>
        </w:rPr>
        <w:t>How to Handle Multiple Promises</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Apart from the handler methods (.then, .catch, and .finally), there are six static methods available in the Promise API. The first four methods accept an array of promises and run them in parallel.</w:t>
      </w:r>
    </w:p>
    <w:p w:rsidR="00EB6766" w:rsidRDefault="00EB6766" w:rsidP="00EB6766">
      <w:pPr>
        <w:numPr>
          <w:ilvl w:val="0"/>
          <w:numId w:val="6"/>
        </w:numPr>
        <w:shd w:val="clear" w:color="auto" w:fill="FFFFFF"/>
        <w:spacing w:after="120" w:line="384" w:lineRule="atLeast"/>
        <w:ind w:left="0"/>
        <w:textAlignment w:val="baseline"/>
        <w:rPr>
          <w:rFonts w:ascii="inherit" w:hAnsi="inherit"/>
          <w:color w:val="0A0A23"/>
          <w:sz w:val="29"/>
          <w:szCs w:val="29"/>
        </w:rPr>
      </w:pPr>
      <w:proofErr w:type="spellStart"/>
      <w:r>
        <w:rPr>
          <w:rFonts w:ascii="inherit" w:hAnsi="inherit"/>
          <w:color w:val="0A0A23"/>
          <w:sz w:val="29"/>
          <w:szCs w:val="29"/>
        </w:rPr>
        <w:t>Promise.all</w:t>
      </w:r>
      <w:proofErr w:type="spellEnd"/>
    </w:p>
    <w:p w:rsidR="00EB6766" w:rsidRDefault="00EB6766" w:rsidP="00EB6766">
      <w:pPr>
        <w:numPr>
          <w:ilvl w:val="0"/>
          <w:numId w:val="6"/>
        </w:numPr>
        <w:shd w:val="clear" w:color="auto" w:fill="FFFFFF"/>
        <w:spacing w:before="120" w:after="120" w:line="384" w:lineRule="atLeast"/>
        <w:ind w:left="0"/>
        <w:textAlignment w:val="baseline"/>
        <w:rPr>
          <w:rFonts w:ascii="inherit" w:hAnsi="inherit"/>
          <w:color w:val="0A0A23"/>
          <w:sz w:val="29"/>
          <w:szCs w:val="29"/>
        </w:rPr>
      </w:pPr>
      <w:proofErr w:type="spellStart"/>
      <w:r>
        <w:rPr>
          <w:rFonts w:ascii="inherit" w:hAnsi="inherit"/>
          <w:color w:val="0A0A23"/>
          <w:sz w:val="29"/>
          <w:szCs w:val="29"/>
        </w:rPr>
        <w:t>Promise.any</w:t>
      </w:r>
      <w:proofErr w:type="spellEnd"/>
    </w:p>
    <w:p w:rsidR="00EB6766" w:rsidRDefault="00EB6766" w:rsidP="00EB6766">
      <w:pPr>
        <w:numPr>
          <w:ilvl w:val="0"/>
          <w:numId w:val="6"/>
        </w:numPr>
        <w:shd w:val="clear" w:color="auto" w:fill="FFFFFF"/>
        <w:spacing w:before="120" w:after="120" w:line="384" w:lineRule="atLeast"/>
        <w:ind w:left="0"/>
        <w:textAlignment w:val="baseline"/>
        <w:rPr>
          <w:rFonts w:ascii="inherit" w:hAnsi="inherit"/>
          <w:color w:val="0A0A23"/>
          <w:sz w:val="29"/>
          <w:szCs w:val="29"/>
        </w:rPr>
      </w:pPr>
      <w:proofErr w:type="spellStart"/>
      <w:r>
        <w:rPr>
          <w:rFonts w:ascii="inherit" w:hAnsi="inherit"/>
          <w:color w:val="0A0A23"/>
          <w:sz w:val="29"/>
          <w:szCs w:val="29"/>
        </w:rPr>
        <w:t>Promise.allSettled</w:t>
      </w:r>
      <w:proofErr w:type="spellEnd"/>
    </w:p>
    <w:p w:rsidR="00EB6766" w:rsidRDefault="00EB6766" w:rsidP="00EB6766">
      <w:pPr>
        <w:numPr>
          <w:ilvl w:val="0"/>
          <w:numId w:val="6"/>
        </w:numPr>
        <w:shd w:val="clear" w:color="auto" w:fill="FFFFFF"/>
        <w:spacing w:before="120" w:after="120" w:line="384" w:lineRule="atLeast"/>
        <w:ind w:left="0"/>
        <w:textAlignment w:val="baseline"/>
        <w:rPr>
          <w:rFonts w:ascii="inherit" w:hAnsi="inherit"/>
          <w:color w:val="0A0A23"/>
          <w:sz w:val="29"/>
          <w:szCs w:val="29"/>
        </w:rPr>
      </w:pPr>
      <w:proofErr w:type="spellStart"/>
      <w:r>
        <w:rPr>
          <w:rFonts w:ascii="inherit" w:hAnsi="inherit"/>
          <w:color w:val="0A0A23"/>
          <w:sz w:val="29"/>
          <w:szCs w:val="29"/>
        </w:rPr>
        <w:t>Promise.race</w:t>
      </w:r>
      <w:proofErr w:type="spellEnd"/>
    </w:p>
    <w:p w:rsidR="00EB6766" w:rsidRDefault="00EB6766" w:rsidP="00EB6766">
      <w:pPr>
        <w:numPr>
          <w:ilvl w:val="0"/>
          <w:numId w:val="6"/>
        </w:numPr>
        <w:shd w:val="clear" w:color="auto" w:fill="FFFFFF"/>
        <w:spacing w:before="120" w:after="120" w:line="384" w:lineRule="atLeast"/>
        <w:ind w:left="0"/>
        <w:textAlignment w:val="baseline"/>
        <w:rPr>
          <w:rFonts w:ascii="inherit" w:hAnsi="inherit"/>
          <w:color w:val="0A0A23"/>
          <w:sz w:val="29"/>
          <w:szCs w:val="29"/>
        </w:rPr>
      </w:pPr>
      <w:proofErr w:type="spellStart"/>
      <w:r>
        <w:rPr>
          <w:rFonts w:ascii="inherit" w:hAnsi="inherit"/>
          <w:color w:val="0A0A23"/>
          <w:sz w:val="29"/>
          <w:szCs w:val="29"/>
        </w:rPr>
        <w:t>Promise.resolve</w:t>
      </w:r>
      <w:proofErr w:type="spellEnd"/>
    </w:p>
    <w:p w:rsidR="00EB6766" w:rsidRDefault="00EB6766" w:rsidP="00EB6766">
      <w:pPr>
        <w:numPr>
          <w:ilvl w:val="0"/>
          <w:numId w:val="6"/>
        </w:numPr>
        <w:shd w:val="clear" w:color="auto" w:fill="FFFFFF"/>
        <w:spacing w:before="120" w:after="120" w:line="384" w:lineRule="atLeast"/>
        <w:ind w:left="0"/>
        <w:textAlignment w:val="baseline"/>
        <w:rPr>
          <w:rFonts w:ascii="inherit" w:hAnsi="inherit"/>
          <w:color w:val="0A0A23"/>
          <w:sz w:val="29"/>
          <w:szCs w:val="29"/>
        </w:rPr>
      </w:pPr>
      <w:proofErr w:type="spellStart"/>
      <w:r>
        <w:rPr>
          <w:rFonts w:ascii="inherit" w:hAnsi="inherit"/>
          <w:color w:val="0A0A23"/>
          <w:sz w:val="29"/>
          <w:szCs w:val="29"/>
        </w:rPr>
        <w:t>Promise.reject</w:t>
      </w:r>
      <w:proofErr w:type="spellEnd"/>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lastRenderedPageBreak/>
        <w:t>Let's go through each one.</w:t>
      </w:r>
    </w:p>
    <w:p w:rsidR="00EB6766" w:rsidRDefault="00EB6766" w:rsidP="00EB6766">
      <w:pPr>
        <w:pStyle w:val="Heading2"/>
        <w:shd w:val="clear" w:color="auto" w:fill="FFFFFF"/>
        <w:spacing w:before="120" w:after="48"/>
        <w:textAlignment w:val="baseline"/>
        <w:rPr>
          <w:rFonts w:ascii="Segoe UI" w:hAnsi="Segoe UI" w:cs="Segoe UI"/>
          <w:color w:val="auto"/>
          <w:sz w:val="36"/>
          <w:szCs w:val="36"/>
        </w:rPr>
      </w:pPr>
      <w:r>
        <w:rPr>
          <w:rFonts w:ascii="Segoe UI" w:hAnsi="Segoe UI" w:cs="Segoe UI"/>
        </w:rPr>
        <w:t xml:space="preserve">The </w:t>
      </w:r>
      <w:proofErr w:type="spellStart"/>
      <w:proofErr w:type="gramStart"/>
      <w:r>
        <w:rPr>
          <w:rFonts w:ascii="Segoe UI" w:hAnsi="Segoe UI" w:cs="Segoe UI"/>
        </w:rPr>
        <w:t>Promise.all</w:t>
      </w:r>
      <w:proofErr w:type="spellEnd"/>
      <w:r>
        <w:rPr>
          <w:rFonts w:ascii="Segoe UI" w:hAnsi="Segoe UI" w:cs="Segoe UI"/>
        </w:rPr>
        <w:t>(</w:t>
      </w:r>
      <w:proofErr w:type="gramEnd"/>
      <w:r>
        <w:rPr>
          <w:rFonts w:ascii="Segoe UI" w:hAnsi="Segoe UI" w:cs="Segoe UI"/>
        </w:rPr>
        <w:t>) method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proofErr w:type="spellStart"/>
      <w:proofErr w:type="gramStart"/>
      <w:r>
        <w:rPr>
          <w:rStyle w:val="HTMLCode"/>
          <w:color w:val="0A0A23"/>
          <w:sz w:val="23"/>
          <w:szCs w:val="23"/>
          <w:bdr w:val="none" w:sz="0" w:space="0" w:color="auto" w:frame="1"/>
        </w:rPr>
        <w:t>Promise.all</w:t>
      </w:r>
      <w:proofErr w:type="spellEnd"/>
      <w:r>
        <w:rPr>
          <w:rStyle w:val="HTMLCode"/>
          <w:color w:val="0A0A23"/>
          <w:sz w:val="23"/>
          <w:szCs w:val="23"/>
          <w:bdr w:val="none" w:sz="0" w:space="0" w:color="auto" w:frame="1"/>
        </w:rPr>
        <w:t>(</w:t>
      </w:r>
      <w:proofErr w:type="gramEnd"/>
      <w:r>
        <w:rPr>
          <w:rStyle w:val="HTMLCode"/>
          <w:color w:val="0A0A23"/>
          <w:sz w:val="23"/>
          <w:szCs w:val="23"/>
          <w:bdr w:val="none" w:sz="0" w:space="0" w:color="auto" w:frame="1"/>
        </w:rPr>
        <w:t>[promises])</w:t>
      </w:r>
      <w:r>
        <w:rPr>
          <w:rFonts w:ascii="Lato" w:hAnsi="Lato"/>
          <w:color w:val="0A0A23"/>
          <w:sz w:val="29"/>
          <w:szCs w:val="29"/>
        </w:rPr>
        <w:t> accepts a collection (for example, an array) of promises as an argument and executes them in parallel.</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This method waits for all the promises to resolve and returns the array of promise results. If any of the promises reject or execute to fail due to an error, all other promise results will be ignored.</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 xml:space="preserve">Let's create three promises to get information about three </w:t>
      </w:r>
      <w:proofErr w:type="spellStart"/>
      <w:r>
        <w:rPr>
          <w:rFonts w:ascii="Lato" w:hAnsi="Lato"/>
          <w:color w:val="0A0A23"/>
          <w:sz w:val="29"/>
          <w:szCs w:val="29"/>
        </w:rPr>
        <w:t>Pokémons</w:t>
      </w:r>
      <w:proofErr w:type="spellEnd"/>
      <w:r>
        <w:rPr>
          <w:rFonts w:ascii="Lato" w:hAnsi="Lato"/>
          <w:color w:val="0A0A23"/>
          <w:sz w:val="29"/>
          <w:szCs w:val="29"/>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const</w:t>
      </w:r>
      <w:proofErr w:type="gramEnd"/>
      <w:r>
        <w:rPr>
          <w:rStyle w:val="HTMLCode"/>
          <w:rFonts w:ascii="Consolas" w:hAnsi="Consolas"/>
          <w:color w:val="000000"/>
          <w:bdr w:val="none" w:sz="0" w:space="0" w:color="auto" w:frame="1"/>
        </w:rPr>
        <w:t xml:space="preserve"> </w:t>
      </w:r>
      <w:r>
        <w:rPr>
          <w:rStyle w:val="token"/>
          <w:rFonts w:ascii="inherit" w:hAnsi="inherit"/>
          <w:color w:val="990055"/>
          <w:sz w:val="18"/>
          <w:szCs w:val="18"/>
          <w:bdr w:val="none" w:sz="0" w:space="0" w:color="auto" w:frame="1"/>
        </w:rPr>
        <w:t>BULBASAUR_POKEMONS_URL</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18"/>
          <w:szCs w:val="18"/>
          <w:bdr w:val="none" w:sz="0" w:space="0" w:color="auto" w:frame="1"/>
        </w:rPr>
        <w:t>'https://pokeapi.co/api/v2/pokemon/bulbasaur'</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const</w:t>
      </w:r>
      <w:proofErr w:type="gramEnd"/>
      <w:r>
        <w:rPr>
          <w:rStyle w:val="HTMLCode"/>
          <w:rFonts w:ascii="Consolas" w:hAnsi="Consolas"/>
          <w:color w:val="000000"/>
          <w:bdr w:val="none" w:sz="0" w:space="0" w:color="auto" w:frame="1"/>
        </w:rPr>
        <w:t xml:space="preserve"> </w:t>
      </w:r>
      <w:r>
        <w:rPr>
          <w:rStyle w:val="token"/>
          <w:rFonts w:ascii="inherit" w:hAnsi="inherit"/>
          <w:color w:val="990055"/>
          <w:sz w:val="18"/>
          <w:szCs w:val="18"/>
          <w:bdr w:val="none" w:sz="0" w:space="0" w:color="auto" w:frame="1"/>
        </w:rPr>
        <w:t>RATICATE_POKEMONS_URL</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18"/>
          <w:szCs w:val="18"/>
          <w:bdr w:val="none" w:sz="0" w:space="0" w:color="auto" w:frame="1"/>
        </w:rPr>
        <w:t>'https://pokeapi.co/api/v2/pokemon/raticate'</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const</w:t>
      </w:r>
      <w:proofErr w:type="gramEnd"/>
      <w:r>
        <w:rPr>
          <w:rStyle w:val="HTMLCode"/>
          <w:rFonts w:ascii="Consolas" w:hAnsi="Consolas"/>
          <w:color w:val="000000"/>
          <w:bdr w:val="none" w:sz="0" w:space="0" w:color="auto" w:frame="1"/>
        </w:rPr>
        <w:t xml:space="preserve"> </w:t>
      </w:r>
      <w:r>
        <w:rPr>
          <w:rStyle w:val="token"/>
          <w:rFonts w:ascii="inherit" w:hAnsi="inherit"/>
          <w:color w:val="990055"/>
          <w:sz w:val="18"/>
          <w:szCs w:val="18"/>
          <w:bdr w:val="none" w:sz="0" w:space="0" w:color="auto" w:frame="1"/>
        </w:rPr>
        <w:t>KAKUNA_POKEMONS_URL</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18"/>
          <w:szCs w:val="18"/>
          <w:bdr w:val="none" w:sz="0" w:space="0" w:color="auto" w:frame="1"/>
        </w:rPr>
        <w:t>'https://pokeapi.co/api/v2/pokemon/kakuna'</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promise_1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BULBASAUR_POKEMONS_URL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promise_2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RATICATE_POKEMONS_URL</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promise_3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KAKUNA_POKEMONS_URL</w:t>
      </w: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 xml:space="preserve">Use the </w:t>
      </w:r>
      <w:proofErr w:type="spellStart"/>
      <w:proofErr w:type="gramStart"/>
      <w:r>
        <w:rPr>
          <w:rFonts w:ascii="Lato" w:hAnsi="Lato"/>
          <w:color w:val="0A0A23"/>
          <w:sz w:val="29"/>
          <w:szCs w:val="29"/>
        </w:rPr>
        <w:t>Promise.all</w:t>
      </w:r>
      <w:proofErr w:type="spellEnd"/>
      <w:r>
        <w:rPr>
          <w:rFonts w:ascii="Lato" w:hAnsi="Lato"/>
          <w:color w:val="0A0A23"/>
          <w:sz w:val="29"/>
          <w:szCs w:val="29"/>
        </w:rPr>
        <w:t>(</w:t>
      </w:r>
      <w:proofErr w:type="gramEnd"/>
      <w:r>
        <w:rPr>
          <w:rFonts w:ascii="Lato" w:hAnsi="Lato"/>
          <w:color w:val="0A0A23"/>
          <w:sz w:val="29"/>
          <w:szCs w:val="29"/>
        </w:rPr>
        <w:t>) method by passing an array of promises.</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all</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promise_1</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promise_2</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promise_3</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result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catch</w:t>
      </w:r>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error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 xml:space="preserve">'An Error </w:t>
      </w:r>
      <w:proofErr w:type="spellStart"/>
      <w:r>
        <w:rPr>
          <w:rStyle w:val="token"/>
          <w:rFonts w:ascii="inherit" w:hAnsi="inherit"/>
          <w:color w:val="669900"/>
          <w:sz w:val="18"/>
          <w:szCs w:val="18"/>
          <w:bdr w:val="none" w:sz="0" w:space="0" w:color="auto" w:frame="1"/>
        </w:rPr>
        <w:t>Occured</w:t>
      </w:r>
      <w:proofErr w:type="spellEnd"/>
      <w:r>
        <w:rPr>
          <w:rStyle w:val="token"/>
          <w:rFonts w:ascii="inherit" w:hAnsi="inherit"/>
          <w:color w:val="669900"/>
          <w:sz w:val="18"/>
          <w:szCs w:val="18"/>
          <w:bdr w:val="none" w:sz="0" w:space="0" w:color="auto" w:frame="1"/>
        </w:rPr>
        <w: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Output:</w:t>
      </w:r>
    </w:p>
    <w:p w:rsidR="00EB6766" w:rsidRDefault="00EB6766" w:rsidP="00EB6766">
      <w:pPr>
        <w:rPr>
          <w:rFonts w:ascii="Times New Roman" w:hAnsi="Times New Roman"/>
          <w:sz w:val="24"/>
          <w:szCs w:val="24"/>
        </w:rPr>
      </w:pPr>
      <w:r>
        <w:rPr>
          <w:noProof/>
        </w:rPr>
        <w:lastRenderedPageBreak/>
        <w:drawing>
          <wp:inline distT="0" distB="0" distL="0" distR="0">
            <wp:extent cx="5716905" cy="3813810"/>
            <wp:effectExtent l="19050" t="0" r="0" b="0"/>
            <wp:docPr id="8" name="Picture 8" descr="image-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61"/>
                    <pic:cNvPicPr>
                      <a:picLocks noChangeAspect="1" noChangeArrowheads="1"/>
                    </pic:cNvPicPr>
                  </pic:nvPicPr>
                  <pic:blipFill>
                    <a:blip r:embed="rId12" cstate="print"/>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As you see in the output, the result of all the promises is returned. The time to execute all the promises is equal to the max time the promise takes to run.</w:t>
      </w:r>
    </w:p>
    <w:p w:rsidR="00EB6766" w:rsidRDefault="00EB6766" w:rsidP="00EB6766">
      <w:pPr>
        <w:pStyle w:val="Heading2"/>
        <w:shd w:val="clear" w:color="auto" w:fill="FFFFFF"/>
        <w:spacing w:before="120" w:after="48"/>
        <w:textAlignment w:val="baseline"/>
        <w:rPr>
          <w:rFonts w:ascii="Segoe UI" w:hAnsi="Segoe UI" w:cs="Segoe UI"/>
          <w:color w:val="auto"/>
          <w:sz w:val="36"/>
          <w:szCs w:val="36"/>
        </w:rPr>
      </w:pPr>
      <w:r>
        <w:rPr>
          <w:rFonts w:ascii="Segoe UI" w:hAnsi="Segoe UI" w:cs="Segoe UI"/>
        </w:rPr>
        <w:t xml:space="preserve">The </w:t>
      </w:r>
      <w:proofErr w:type="spellStart"/>
      <w:proofErr w:type="gramStart"/>
      <w:r>
        <w:rPr>
          <w:rFonts w:ascii="Segoe UI" w:hAnsi="Segoe UI" w:cs="Segoe UI"/>
        </w:rPr>
        <w:t>Promise.any</w:t>
      </w:r>
      <w:proofErr w:type="spellEnd"/>
      <w:r>
        <w:rPr>
          <w:rFonts w:ascii="Segoe UI" w:hAnsi="Segoe UI" w:cs="Segoe UI"/>
        </w:rPr>
        <w:t>(</w:t>
      </w:r>
      <w:proofErr w:type="gramEnd"/>
      <w:r>
        <w:rPr>
          <w:rFonts w:ascii="Segoe UI" w:hAnsi="Segoe UI" w:cs="Segoe UI"/>
        </w:rPr>
        <w:t>) method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proofErr w:type="spellStart"/>
      <w:proofErr w:type="gramStart"/>
      <w:r>
        <w:rPr>
          <w:rStyle w:val="HTMLCode"/>
          <w:color w:val="0A0A23"/>
          <w:sz w:val="23"/>
          <w:szCs w:val="23"/>
          <w:bdr w:val="none" w:sz="0" w:space="0" w:color="auto" w:frame="1"/>
        </w:rPr>
        <w:t>Promise.any</w:t>
      </w:r>
      <w:proofErr w:type="spellEnd"/>
      <w:r>
        <w:rPr>
          <w:rStyle w:val="HTMLCode"/>
          <w:color w:val="0A0A23"/>
          <w:sz w:val="23"/>
          <w:szCs w:val="23"/>
          <w:bdr w:val="none" w:sz="0" w:space="0" w:color="auto" w:frame="1"/>
        </w:rPr>
        <w:t>(</w:t>
      </w:r>
      <w:proofErr w:type="gramEnd"/>
      <w:r>
        <w:rPr>
          <w:rStyle w:val="HTMLCode"/>
          <w:color w:val="0A0A23"/>
          <w:sz w:val="23"/>
          <w:szCs w:val="23"/>
          <w:bdr w:val="none" w:sz="0" w:space="0" w:color="auto" w:frame="1"/>
        </w:rPr>
        <w:t>[promises])</w:t>
      </w:r>
      <w:r>
        <w:rPr>
          <w:rFonts w:ascii="Lato" w:hAnsi="Lato"/>
          <w:color w:val="0A0A23"/>
          <w:sz w:val="29"/>
          <w:szCs w:val="29"/>
        </w:rPr>
        <w:t> - Similar to the </w:t>
      </w:r>
      <w:r>
        <w:rPr>
          <w:rStyle w:val="HTMLCode"/>
          <w:color w:val="0A0A23"/>
          <w:sz w:val="23"/>
          <w:szCs w:val="23"/>
          <w:bdr w:val="none" w:sz="0" w:space="0" w:color="auto" w:frame="1"/>
        </w:rPr>
        <w:t>all()</w:t>
      </w:r>
      <w:r>
        <w:rPr>
          <w:rFonts w:ascii="Lato" w:hAnsi="Lato"/>
          <w:color w:val="0A0A23"/>
          <w:sz w:val="29"/>
          <w:szCs w:val="29"/>
        </w:rPr>
        <w:t> method, </w:t>
      </w:r>
      <w:r>
        <w:rPr>
          <w:rStyle w:val="HTMLCode"/>
          <w:color w:val="0A0A23"/>
          <w:sz w:val="23"/>
          <w:szCs w:val="23"/>
          <w:bdr w:val="none" w:sz="0" w:space="0" w:color="auto" w:frame="1"/>
        </w:rPr>
        <w:t>.any()</w:t>
      </w:r>
      <w:r>
        <w:rPr>
          <w:rFonts w:ascii="Lato" w:hAnsi="Lato"/>
          <w:color w:val="0A0A23"/>
          <w:sz w:val="29"/>
          <w:szCs w:val="29"/>
        </w:rPr>
        <w:t> also accepts an array of promises to execute them in parallel. This method doesn't wait for all the promises to resolve. It is done when any one of the promises is settled.</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any</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promise_1</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promise_2</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promise_3</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result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spellStart"/>
      <w:proofErr w:type="gramEnd"/>
      <w:r>
        <w:rPr>
          <w:rStyle w:val="token"/>
          <w:rFonts w:ascii="inherit" w:hAnsi="inherit"/>
          <w:color w:val="990055"/>
          <w:sz w:val="18"/>
          <w:szCs w:val="18"/>
          <w:bdr w:val="none" w:sz="0" w:space="0" w:color="auto" w:frame="1"/>
        </w:rPr>
        <w:t>JSON</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parse</w:t>
      </w:r>
      <w:proofErr w:type="spell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catch</w:t>
      </w:r>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error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 xml:space="preserve">'An Error </w:t>
      </w:r>
      <w:proofErr w:type="spellStart"/>
      <w:r>
        <w:rPr>
          <w:rStyle w:val="token"/>
          <w:rFonts w:ascii="inherit" w:hAnsi="inherit"/>
          <w:color w:val="669900"/>
          <w:sz w:val="18"/>
          <w:szCs w:val="18"/>
          <w:bdr w:val="none" w:sz="0" w:space="0" w:color="auto" w:frame="1"/>
        </w:rPr>
        <w:t>Occured</w:t>
      </w:r>
      <w:proofErr w:type="spellEnd"/>
      <w:r>
        <w:rPr>
          <w:rStyle w:val="token"/>
          <w:rFonts w:ascii="inherit" w:hAnsi="inherit"/>
          <w:color w:val="669900"/>
          <w:sz w:val="18"/>
          <w:szCs w:val="18"/>
          <w:bdr w:val="none" w:sz="0" w:space="0" w:color="auto" w:frame="1"/>
        </w:rPr>
        <w: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The output would be the result of any of the resolved promises:</w:t>
      </w:r>
    </w:p>
    <w:p w:rsidR="00EB6766" w:rsidRDefault="00EB6766" w:rsidP="00EB6766">
      <w:pPr>
        <w:rPr>
          <w:rFonts w:ascii="Times New Roman" w:hAnsi="Times New Roman"/>
          <w:sz w:val="24"/>
          <w:szCs w:val="24"/>
        </w:rPr>
      </w:pPr>
      <w:r>
        <w:rPr>
          <w:noProof/>
        </w:rPr>
        <w:lastRenderedPageBreak/>
        <w:drawing>
          <wp:inline distT="0" distB="0" distL="0" distR="0">
            <wp:extent cx="5716905" cy="3813810"/>
            <wp:effectExtent l="19050" t="0" r="0" b="0"/>
            <wp:docPr id="9" name="Picture 9" descr="image-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62"/>
                    <pic:cNvPicPr>
                      <a:picLocks noChangeAspect="1" noChangeArrowheads="1"/>
                    </pic:cNvPicPr>
                  </pic:nvPicPr>
                  <pic:blipFill>
                    <a:blip r:embed="rId13" cstate="print"/>
                    <a:srcRect/>
                    <a:stretch>
                      <a:fillRect/>
                    </a:stretch>
                  </pic:blipFill>
                  <pic:spPr bwMode="auto">
                    <a:xfrm>
                      <a:off x="0" y="0"/>
                      <a:ext cx="5716905" cy="3813810"/>
                    </a:xfrm>
                    <a:prstGeom prst="rect">
                      <a:avLst/>
                    </a:prstGeom>
                    <a:noFill/>
                    <a:ln w="9525">
                      <a:noFill/>
                      <a:miter lim="800000"/>
                      <a:headEnd/>
                      <a:tailEnd/>
                    </a:ln>
                  </pic:spPr>
                </pic:pic>
              </a:graphicData>
            </a:graphic>
          </wp:inline>
        </w:drawing>
      </w:r>
    </w:p>
    <w:p w:rsidR="00EB6766" w:rsidRDefault="00EB6766" w:rsidP="00EB6766">
      <w:pPr>
        <w:pStyle w:val="Heading2"/>
        <w:shd w:val="clear" w:color="auto" w:fill="FFFFFF"/>
        <w:spacing w:before="120" w:after="48"/>
        <w:textAlignment w:val="baseline"/>
        <w:rPr>
          <w:rFonts w:ascii="Segoe UI" w:hAnsi="Segoe UI" w:cs="Segoe UI"/>
        </w:rPr>
      </w:pPr>
      <w:r>
        <w:rPr>
          <w:rFonts w:ascii="Segoe UI" w:hAnsi="Segoe UI" w:cs="Segoe UI"/>
        </w:rPr>
        <w:t xml:space="preserve">The </w:t>
      </w:r>
      <w:proofErr w:type="spellStart"/>
      <w:proofErr w:type="gramStart"/>
      <w:r>
        <w:rPr>
          <w:rFonts w:ascii="Segoe UI" w:hAnsi="Segoe UI" w:cs="Segoe UI"/>
        </w:rPr>
        <w:t>Promise.allSettled</w:t>
      </w:r>
      <w:proofErr w:type="spellEnd"/>
      <w:r>
        <w:rPr>
          <w:rFonts w:ascii="Segoe UI" w:hAnsi="Segoe UI" w:cs="Segoe UI"/>
        </w:rPr>
        <w:t>(</w:t>
      </w:r>
      <w:proofErr w:type="gramEnd"/>
      <w:r>
        <w:rPr>
          <w:rFonts w:ascii="Segoe UI" w:hAnsi="Segoe UI" w:cs="Segoe UI"/>
        </w:rPr>
        <w:t>) method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proofErr w:type="spellStart"/>
      <w:proofErr w:type="gramStart"/>
      <w:r>
        <w:rPr>
          <w:rStyle w:val="HTMLCode"/>
          <w:color w:val="0A0A23"/>
          <w:sz w:val="23"/>
          <w:szCs w:val="23"/>
          <w:bdr w:val="none" w:sz="0" w:space="0" w:color="auto" w:frame="1"/>
        </w:rPr>
        <w:t>romise.allSettled</w:t>
      </w:r>
      <w:proofErr w:type="spellEnd"/>
      <w:r>
        <w:rPr>
          <w:rStyle w:val="HTMLCode"/>
          <w:color w:val="0A0A23"/>
          <w:sz w:val="23"/>
          <w:szCs w:val="23"/>
          <w:bdr w:val="none" w:sz="0" w:space="0" w:color="auto" w:frame="1"/>
        </w:rPr>
        <w:t>(</w:t>
      </w:r>
      <w:proofErr w:type="gramEnd"/>
      <w:r>
        <w:rPr>
          <w:rStyle w:val="HTMLCode"/>
          <w:color w:val="0A0A23"/>
          <w:sz w:val="23"/>
          <w:szCs w:val="23"/>
          <w:bdr w:val="none" w:sz="0" w:space="0" w:color="auto" w:frame="1"/>
        </w:rPr>
        <w:t>[promises])</w:t>
      </w:r>
      <w:r>
        <w:rPr>
          <w:rFonts w:ascii="Lato" w:hAnsi="Lato"/>
          <w:color w:val="0A0A23"/>
          <w:sz w:val="29"/>
          <w:szCs w:val="29"/>
        </w:rPr>
        <w:t> - This method waits for all promises to settle(resolve/reject) and returns their results as an array of objects. The results will contain a state (fulfilled/rejected) and value, if fulfilled. In case of rejected status, it will return a reason for the error.</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Here is an example of all fulfilled promises:</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allSettled</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promise_1</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promise_2</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promise_3</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result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catch</w:t>
      </w:r>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error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'There is an Error!'</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Output:</w:t>
      </w:r>
    </w:p>
    <w:p w:rsidR="00EB6766" w:rsidRDefault="00EB6766" w:rsidP="00EB6766">
      <w:pPr>
        <w:rPr>
          <w:rFonts w:ascii="Times New Roman" w:hAnsi="Times New Roman"/>
          <w:sz w:val="24"/>
          <w:szCs w:val="24"/>
        </w:rPr>
      </w:pPr>
      <w:r>
        <w:rPr>
          <w:noProof/>
        </w:rPr>
        <w:lastRenderedPageBreak/>
        <w:drawing>
          <wp:inline distT="0" distB="0" distL="0" distR="0">
            <wp:extent cx="4231674" cy="1186249"/>
            <wp:effectExtent l="19050" t="0" r="0" b="0"/>
            <wp:docPr id="10" name="Picture 10" descr="image-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63"/>
                    <pic:cNvPicPr>
                      <a:picLocks noChangeAspect="1" noChangeArrowheads="1"/>
                    </pic:cNvPicPr>
                  </pic:nvPicPr>
                  <pic:blipFill>
                    <a:blip r:embed="rId14" cstate="print"/>
                    <a:srcRect/>
                    <a:stretch>
                      <a:fillRect/>
                    </a:stretch>
                  </pic:blipFill>
                  <pic:spPr bwMode="auto">
                    <a:xfrm>
                      <a:off x="0" y="0"/>
                      <a:ext cx="4241708" cy="1189062"/>
                    </a:xfrm>
                    <a:prstGeom prst="rect">
                      <a:avLst/>
                    </a:prstGeom>
                    <a:noFill/>
                    <a:ln w="9525">
                      <a:noFill/>
                      <a:miter lim="800000"/>
                      <a:headEnd/>
                      <a:tailEnd/>
                    </a:ln>
                  </pic:spPr>
                </pic:pic>
              </a:graphicData>
            </a:graphic>
          </wp:inline>
        </w:drawing>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If any of the promises rejects, say, the promise_1,</w:t>
      </w:r>
    </w:p>
    <w:p w:rsidR="00EB6766" w:rsidRDefault="00EB6766" w:rsidP="00EB6766">
      <w:pPr>
        <w:pStyle w:val="HTMLPreformatted"/>
        <w:spacing w:line="360" w:lineRule="atLeast"/>
        <w:textAlignment w:val="baseline"/>
        <w:rPr>
          <w:rFonts w:ascii="Consolas" w:hAnsi="Consolas"/>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promise_1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proofErr w:type="spellStart"/>
      <w:r>
        <w:rPr>
          <w:rStyle w:val="token"/>
          <w:rFonts w:ascii="inherit" w:hAnsi="inherit"/>
          <w:color w:val="DD4A68"/>
          <w:sz w:val="18"/>
          <w:szCs w:val="18"/>
          <w:bdr w:val="none" w:sz="0" w:space="0" w:color="auto" w:frame="1"/>
        </w:rPr>
        <w:t>getPromise</w:t>
      </w:r>
      <w:proofErr w:type="spellEnd"/>
      <w:r>
        <w:rPr>
          <w:rStyle w:val="token"/>
          <w:rFonts w:ascii="inherit" w:hAnsi="inherit"/>
          <w:color w:val="999999"/>
          <w:sz w:val="18"/>
          <w:szCs w:val="18"/>
          <w:bdr w:val="none" w:sz="0" w:space="0" w:color="auto" w:frame="1"/>
        </w:rPr>
        <w:t>(</w:t>
      </w:r>
      <w:r>
        <w:rPr>
          <w:rStyle w:val="token"/>
          <w:rFonts w:ascii="inherit" w:hAnsi="inherit"/>
          <w:color w:val="990055"/>
          <w:sz w:val="18"/>
          <w:szCs w:val="18"/>
          <w:bdr w:val="none" w:sz="0" w:space="0" w:color="auto" w:frame="1"/>
        </w:rPr>
        <w:t>POKEMONS_BAD_URL</w:t>
      </w:r>
      <w:r>
        <w:rPr>
          <w:rStyle w:val="token"/>
          <w:rFonts w:ascii="inherit" w:hAnsi="inherit"/>
          <w:color w:val="999999"/>
          <w:sz w:val="18"/>
          <w:szCs w:val="18"/>
          <w:bdr w:val="none" w:sz="0" w:space="0" w:color="auto" w:frame="1"/>
        </w:rPr>
        <w:t>);</w:t>
      </w:r>
    </w:p>
    <w:p w:rsidR="00EB6766" w:rsidRDefault="00EB6766" w:rsidP="00EB6766">
      <w:pPr>
        <w:rPr>
          <w:rFonts w:ascii="Times New Roman" w:hAnsi="Times New Roman"/>
        </w:rPr>
      </w:pPr>
      <w:r>
        <w:rPr>
          <w:noProof/>
        </w:rPr>
        <w:drawing>
          <wp:inline distT="0" distB="0" distL="0" distR="0">
            <wp:extent cx="4544712" cy="2034746"/>
            <wp:effectExtent l="19050" t="0" r="8238" b="0"/>
            <wp:docPr id="11" name="Picture 11" descr="image-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64"/>
                    <pic:cNvPicPr>
                      <a:picLocks noChangeAspect="1" noChangeArrowheads="1"/>
                    </pic:cNvPicPr>
                  </pic:nvPicPr>
                  <pic:blipFill>
                    <a:blip r:embed="rId15" cstate="print"/>
                    <a:srcRect/>
                    <a:stretch>
                      <a:fillRect/>
                    </a:stretch>
                  </pic:blipFill>
                  <pic:spPr bwMode="auto">
                    <a:xfrm>
                      <a:off x="0" y="0"/>
                      <a:ext cx="4546637" cy="2035608"/>
                    </a:xfrm>
                    <a:prstGeom prst="rect">
                      <a:avLst/>
                    </a:prstGeom>
                    <a:noFill/>
                    <a:ln w="9525">
                      <a:noFill/>
                      <a:miter lim="800000"/>
                      <a:headEnd/>
                      <a:tailEnd/>
                    </a:ln>
                  </pic:spPr>
                </pic:pic>
              </a:graphicData>
            </a:graphic>
          </wp:inline>
        </w:drawing>
      </w:r>
    </w:p>
    <w:p w:rsidR="00EB6766" w:rsidRDefault="00EB6766" w:rsidP="00EB6766">
      <w:pPr>
        <w:pStyle w:val="Heading2"/>
        <w:shd w:val="clear" w:color="auto" w:fill="FFFFFF"/>
        <w:spacing w:before="120" w:after="48"/>
        <w:textAlignment w:val="baseline"/>
        <w:rPr>
          <w:rFonts w:ascii="Segoe UI" w:hAnsi="Segoe UI" w:cs="Segoe UI"/>
        </w:rPr>
      </w:pPr>
      <w:r>
        <w:rPr>
          <w:rFonts w:ascii="Segoe UI" w:hAnsi="Segoe UI" w:cs="Segoe UI"/>
        </w:rPr>
        <w:t xml:space="preserve">The </w:t>
      </w:r>
      <w:proofErr w:type="spellStart"/>
      <w:proofErr w:type="gramStart"/>
      <w:r>
        <w:rPr>
          <w:rFonts w:ascii="Segoe UI" w:hAnsi="Segoe UI" w:cs="Segoe UI"/>
        </w:rPr>
        <w:t>Promise.race</w:t>
      </w:r>
      <w:proofErr w:type="spellEnd"/>
      <w:r>
        <w:rPr>
          <w:rFonts w:ascii="Segoe UI" w:hAnsi="Segoe UI" w:cs="Segoe UI"/>
        </w:rPr>
        <w:t>(</w:t>
      </w:r>
      <w:proofErr w:type="gramEnd"/>
      <w:r>
        <w:rPr>
          <w:rFonts w:ascii="Segoe UI" w:hAnsi="Segoe UI" w:cs="Segoe UI"/>
        </w:rPr>
        <w:t>) method</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proofErr w:type="spellStart"/>
      <w:proofErr w:type="gramStart"/>
      <w:r>
        <w:rPr>
          <w:rStyle w:val="HTMLCode"/>
          <w:color w:val="0A0A23"/>
          <w:sz w:val="23"/>
          <w:szCs w:val="23"/>
          <w:bdr w:val="none" w:sz="0" w:space="0" w:color="auto" w:frame="1"/>
        </w:rPr>
        <w:t>Promise.race</w:t>
      </w:r>
      <w:proofErr w:type="spellEnd"/>
      <w:r>
        <w:rPr>
          <w:rStyle w:val="HTMLCode"/>
          <w:color w:val="0A0A23"/>
          <w:sz w:val="23"/>
          <w:szCs w:val="23"/>
          <w:bdr w:val="none" w:sz="0" w:space="0" w:color="auto" w:frame="1"/>
        </w:rPr>
        <w:t>(</w:t>
      </w:r>
      <w:proofErr w:type="gramEnd"/>
      <w:r>
        <w:rPr>
          <w:rStyle w:val="HTMLCode"/>
          <w:color w:val="0A0A23"/>
          <w:sz w:val="23"/>
          <w:szCs w:val="23"/>
          <w:bdr w:val="none" w:sz="0" w:space="0" w:color="auto" w:frame="1"/>
        </w:rPr>
        <w:t>[promises])</w:t>
      </w:r>
      <w:r>
        <w:rPr>
          <w:rFonts w:ascii="Lato" w:hAnsi="Lato"/>
          <w:color w:val="0A0A23"/>
          <w:sz w:val="29"/>
          <w:szCs w:val="29"/>
        </w:rPr>
        <w:t> – It waits for the first (quickest) promise to settle, and returns the result/error accordingly.</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race</w:t>
      </w:r>
      <w:proofErr w:type="spellEnd"/>
      <w:r>
        <w:rPr>
          <w:rStyle w:val="token"/>
          <w:rFonts w:ascii="inherit" w:hAnsi="inherit"/>
          <w:color w:val="999999"/>
          <w:sz w:val="18"/>
          <w:szCs w:val="18"/>
          <w:bdr w:val="none" w:sz="0" w:space="0" w:color="auto" w:frame="1"/>
        </w:rPr>
        <w:t>(</w:t>
      </w:r>
      <w:proofErr w:type="gram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promise_1</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promise_2</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promise_3</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then</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result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spellStart"/>
      <w:proofErr w:type="gramEnd"/>
      <w:r>
        <w:rPr>
          <w:rStyle w:val="token"/>
          <w:rFonts w:ascii="inherit" w:hAnsi="inherit"/>
          <w:color w:val="990055"/>
          <w:sz w:val="18"/>
          <w:szCs w:val="18"/>
          <w:bdr w:val="none" w:sz="0" w:space="0" w:color="auto" w:frame="1"/>
        </w:rPr>
        <w:t>JSON</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parse</w:t>
      </w:r>
      <w:proofErr w:type="spellEnd"/>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result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18"/>
          <w:szCs w:val="18"/>
          <w:bdr w:val="none" w:sz="0" w:space="0" w:color="auto" w:frame="1"/>
        </w:rPr>
        <w:t>}).</w:t>
      </w:r>
      <w:proofErr w:type="gramStart"/>
      <w:r>
        <w:rPr>
          <w:rStyle w:val="token"/>
          <w:rFonts w:ascii="inherit" w:hAnsi="inherit"/>
          <w:color w:val="DD4A68"/>
          <w:sz w:val="18"/>
          <w:szCs w:val="18"/>
          <w:bdr w:val="none" w:sz="0" w:space="0" w:color="auto" w:frame="1"/>
        </w:rPr>
        <w:t>catch</w:t>
      </w:r>
      <w:r>
        <w:rPr>
          <w:rStyle w:val="token"/>
          <w:rFonts w:ascii="inherit" w:hAnsi="inherit"/>
          <w:color w:val="999999"/>
          <w:sz w:val="18"/>
          <w:szCs w:val="18"/>
          <w:bdr w:val="none" w:sz="0" w:space="0" w:color="auto" w:frame="1"/>
        </w:rPr>
        <w:t>(</w:t>
      </w:r>
      <w:proofErr w:type="gramEnd"/>
      <w:r>
        <w:rPr>
          <w:rStyle w:val="token"/>
          <w:rFonts w:ascii="inherit" w:hAnsi="inherit"/>
          <w:color w:val="000000"/>
          <w:sz w:val="18"/>
          <w:szCs w:val="18"/>
          <w:bdr w:val="none" w:sz="0" w:space="0" w:color="auto" w:frame="1"/>
        </w:rPr>
        <w:t>error</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18"/>
          <w:szCs w:val="18"/>
          <w:bdr w:val="none" w:sz="0" w:space="0" w:color="auto" w:frame="1"/>
        </w:rPr>
        <w:t>.</w:t>
      </w:r>
      <w:r>
        <w:rPr>
          <w:rStyle w:val="token"/>
          <w:rFonts w:ascii="inherit" w:hAnsi="inherit"/>
          <w:color w:val="DD4A68"/>
          <w:sz w:val="18"/>
          <w:szCs w:val="18"/>
          <w:bdr w:val="none" w:sz="0" w:space="0" w:color="auto" w:frame="1"/>
        </w:rPr>
        <w:t>log</w:t>
      </w:r>
      <w:r>
        <w:rPr>
          <w:rStyle w:val="token"/>
          <w:rFonts w:ascii="inherit" w:hAnsi="inherit"/>
          <w:color w:val="999999"/>
          <w:sz w:val="18"/>
          <w:szCs w:val="18"/>
          <w:bdr w:val="none" w:sz="0" w:space="0" w:color="auto" w:frame="1"/>
        </w:rPr>
        <w:t>(</w:t>
      </w:r>
      <w:proofErr w:type="gramEnd"/>
      <w:r>
        <w:rPr>
          <w:rStyle w:val="token"/>
          <w:rFonts w:ascii="inherit" w:hAnsi="inherit"/>
          <w:color w:val="669900"/>
          <w:sz w:val="18"/>
          <w:szCs w:val="18"/>
          <w:bdr w:val="none" w:sz="0" w:space="0" w:color="auto" w:frame="1"/>
        </w:rPr>
        <w:t xml:space="preserve">'An Error </w:t>
      </w:r>
      <w:proofErr w:type="spellStart"/>
      <w:r>
        <w:rPr>
          <w:rStyle w:val="token"/>
          <w:rFonts w:ascii="inherit" w:hAnsi="inherit"/>
          <w:color w:val="669900"/>
          <w:sz w:val="18"/>
          <w:szCs w:val="18"/>
          <w:bdr w:val="none" w:sz="0" w:space="0" w:color="auto" w:frame="1"/>
        </w:rPr>
        <w:t>Occured</w:t>
      </w:r>
      <w:proofErr w:type="spellEnd"/>
      <w:r>
        <w:rPr>
          <w:rStyle w:val="token"/>
          <w:rFonts w:ascii="inherit" w:hAnsi="inherit"/>
          <w:color w:val="669900"/>
          <w:sz w:val="18"/>
          <w:szCs w:val="18"/>
          <w:bdr w:val="none" w:sz="0" w:space="0" w:color="auto" w:frame="1"/>
        </w:rPr>
        <w:t>'</w:t>
      </w:r>
      <w:r>
        <w:rPr>
          <w:rStyle w:val="token"/>
          <w:rFonts w:ascii="inherit" w:hAnsi="inherit"/>
          <w:color w:val="999999"/>
          <w:sz w:val="18"/>
          <w:szCs w:val="18"/>
          <w:bdr w:val="none" w:sz="0" w:space="0" w:color="auto" w:frame="1"/>
        </w:rPr>
        <w:t>);</w:t>
      </w:r>
    </w:p>
    <w:p w:rsidR="00EB6766" w:rsidRDefault="00EB6766" w:rsidP="00EB6766">
      <w:pPr>
        <w:pStyle w:val="HTMLPreformatted"/>
        <w:spacing w:line="360" w:lineRule="atLeast"/>
        <w:textAlignment w:val="baseline"/>
        <w:rPr>
          <w:rFonts w:ascii="Consolas" w:hAnsi="Consolas"/>
        </w:rPr>
      </w:pP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360" w:afterAutospacing="0"/>
        <w:textAlignment w:val="baseline"/>
        <w:rPr>
          <w:rFonts w:ascii="Lato" w:hAnsi="Lato"/>
          <w:color w:val="0A0A23"/>
          <w:sz w:val="29"/>
          <w:szCs w:val="29"/>
        </w:rPr>
      </w:pPr>
      <w:r>
        <w:rPr>
          <w:rFonts w:ascii="Lato" w:hAnsi="Lato"/>
          <w:color w:val="0A0A23"/>
          <w:sz w:val="29"/>
          <w:szCs w:val="29"/>
        </w:rPr>
        <w:t>Output the fastest promise that got resolved:</w:t>
      </w:r>
    </w:p>
    <w:p w:rsidR="00EB6766" w:rsidRDefault="00EB6766" w:rsidP="00EB6766">
      <w:pPr>
        <w:rPr>
          <w:rFonts w:ascii="Times New Roman" w:hAnsi="Times New Roman"/>
          <w:sz w:val="24"/>
          <w:szCs w:val="24"/>
        </w:rPr>
      </w:pPr>
      <w:r>
        <w:rPr>
          <w:noProof/>
        </w:rPr>
        <w:drawing>
          <wp:inline distT="0" distB="0" distL="0" distR="0">
            <wp:extent cx="3209532" cy="255373"/>
            <wp:effectExtent l="19050" t="0" r="0" b="0"/>
            <wp:docPr id="12" name="Picture 12" descr="image-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65"/>
                    <pic:cNvPicPr>
                      <a:picLocks noChangeAspect="1" noChangeArrowheads="1"/>
                    </pic:cNvPicPr>
                  </pic:nvPicPr>
                  <pic:blipFill>
                    <a:blip r:embed="rId16" cstate="print"/>
                    <a:srcRect/>
                    <a:stretch>
                      <a:fillRect/>
                    </a:stretch>
                  </pic:blipFill>
                  <pic:spPr bwMode="auto">
                    <a:xfrm>
                      <a:off x="0" y="0"/>
                      <a:ext cx="3211977" cy="255568"/>
                    </a:xfrm>
                    <a:prstGeom prst="rect">
                      <a:avLst/>
                    </a:prstGeom>
                    <a:noFill/>
                    <a:ln w="9525">
                      <a:noFill/>
                      <a:miter lim="800000"/>
                      <a:headEnd/>
                      <a:tailEnd/>
                    </a:ln>
                  </pic:spPr>
                </pic:pic>
              </a:graphicData>
            </a:graphic>
          </wp:inline>
        </w:drawing>
      </w:r>
    </w:p>
    <w:p w:rsidR="00EB6766" w:rsidRDefault="00EB6766" w:rsidP="00EB6766">
      <w:pPr>
        <w:pStyle w:val="Heading2"/>
        <w:shd w:val="clear" w:color="auto" w:fill="FFFFFF"/>
        <w:spacing w:before="120" w:after="48"/>
        <w:textAlignment w:val="baseline"/>
        <w:rPr>
          <w:rFonts w:ascii="Segoe UI" w:hAnsi="Segoe UI" w:cs="Segoe UI"/>
        </w:rPr>
      </w:pPr>
      <w:r>
        <w:rPr>
          <w:rFonts w:ascii="Segoe UI" w:hAnsi="Segoe UI" w:cs="Segoe UI"/>
        </w:rPr>
        <w:t xml:space="preserve">The </w:t>
      </w:r>
      <w:proofErr w:type="spellStart"/>
      <w:r>
        <w:rPr>
          <w:rFonts w:ascii="Segoe UI" w:hAnsi="Segoe UI" w:cs="Segoe UI"/>
        </w:rPr>
        <w:t>Promise.resolve</w:t>
      </w:r>
      <w:proofErr w:type="spellEnd"/>
      <w:r>
        <w:rPr>
          <w:rFonts w:ascii="Segoe UI" w:hAnsi="Segoe UI" w:cs="Segoe UI"/>
        </w:rPr>
        <w:t>/reject methods</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proofErr w:type="spellStart"/>
      <w:proofErr w:type="gramStart"/>
      <w:r>
        <w:rPr>
          <w:rStyle w:val="HTMLCode"/>
          <w:color w:val="0A0A23"/>
          <w:sz w:val="23"/>
          <w:szCs w:val="23"/>
          <w:bdr w:val="none" w:sz="0" w:space="0" w:color="auto" w:frame="1"/>
        </w:rPr>
        <w:t>Promise.resolve</w:t>
      </w:r>
      <w:proofErr w:type="spellEnd"/>
      <w:r>
        <w:rPr>
          <w:rStyle w:val="HTMLCode"/>
          <w:color w:val="0A0A23"/>
          <w:sz w:val="23"/>
          <w:szCs w:val="23"/>
          <w:bdr w:val="none" w:sz="0" w:space="0" w:color="auto" w:frame="1"/>
        </w:rPr>
        <w:t>(</w:t>
      </w:r>
      <w:proofErr w:type="gramEnd"/>
      <w:r>
        <w:rPr>
          <w:rStyle w:val="HTMLCode"/>
          <w:color w:val="0A0A23"/>
          <w:sz w:val="23"/>
          <w:szCs w:val="23"/>
          <w:bdr w:val="none" w:sz="0" w:space="0" w:color="auto" w:frame="1"/>
        </w:rPr>
        <w:t>value)</w:t>
      </w:r>
      <w:r>
        <w:rPr>
          <w:rFonts w:ascii="Lato" w:hAnsi="Lato"/>
          <w:color w:val="0A0A23"/>
          <w:sz w:val="29"/>
          <w:szCs w:val="29"/>
        </w:rPr>
        <w:t> – It resolves a promise with the value passed to it. It is the same as the following:</w:t>
      </w:r>
    </w:p>
    <w:p w:rsidR="00EB6766" w:rsidRDefault="00EB6766" w:rsidP="00EB6766">
      <w:pPr>
        <w:pStyle w:val="HTMLPreformatted"/>
        <w:spacing w:line="360" w:lineRule="atLeast"/>
        <w:textAlignment w:val="baseline"/>
        <w:rPr>
          <w:rFonts w:ascii="Consolas" w:hAnsi="Consolas"/>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resolve</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resolve</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value</w:t>
      </w:r>
      <w:r>
        <w:rPr>
          <w:rStyle w:val="token"/>
          <w:rFonts w:ascii="inherit" w:hAnsi="inherit"/>
          <w:color w:val="999999"/>
          <w:sz w:val="18"/>
          <w:szCs w:val="18"/>
          <w:bdr w:val="none" w:sz="0" w:space="0" w:color="auto" w:frame="1"/>
        </w:rPr>
        <w:t>));</w:t>
      </w:r>
    </w:p>
    <w:p w:rsidR="00EB6766" w:rsidRDefault="00EB6766" w:rsidP="00EB6766">
      <w:pPr>
        <w:pStyle w:val="NormalWeb"/>
        <w:shd w:val="clear" w:color="auto" w:fill="FFFFFF"/>
        <w:spacing w:before="0" w:beforeAutospacing="0" w:after="0" w:afterAutospacing="0"/>
        <w:textAlignment w:val="baseline"/>
        <w:rPr>
          <w:rFonts w:ascii="Lato" w:hAnsi="Lato"/>
          <w:color w:val="0A0A23"/>
          <w:sz w:val="29"/>
          <w:szCs w:val="29"/>
        </w:rPr>
      </w:pPr>
      <w:proofErr w:type="spellStart"/>
      <w:proofErr w:type="gramStart"/>
      <w:r>
        <w:rPr>
          <w:rStyle w:val="HTMLCode"/>
          <w:color w:val="0A0A23"/>
          <w:sz w:val="23"/>
          <w:szCs w:val="23"/>
          <w:bdr w:val="none" w:sz="0" w:space="0" w:color="auto" w:frame="1"/>
        </w:rPr>
        <w:lastRenderedPageBreak/>
        <w:t>Promise.reject</w:t>
      </w:r>
      <w:proofErr w:type="spellEnd"/>
      <w:r>
        <w:rPr>
          <w:rStyle w:val="HTMLCode"/>
          <w:color w:val="0A0A23"/>
          <w:sz w:val="23"/>
          <w:szCs w:val="23"/>
          <w:bdr w:val="none" w:sz="0" w:space="0" w:color="auto" w:frame="1"/>
        </w:rPr>
        <w:t>(</w:t>
      </w:r>
      <w:proofErr w:type="gramEnd"/>
      <w:r>
        <w:rPr>
          <w:rStyle w:val="HTMLCode"/>
          <w:color w:val="0A0A23"/>
          <w:sz w:val="23"/>
          <w:szCs w:val="23"/>
          <w:bdr w:val="none" w:sz="0" w:space="0" w:color="auto" w:frame="1"/>
        </w:rPr>
        <w:t>error)</w:t>
      </w:r>
      <w:r>
        <w:rPr>
          <w:rFonts w:ascii="Lato" w:hAnsi="Lato"/>
          <w:color w:val="0A0A23"/>
          <w:sz w:val="29"/>
          <w:szCs w:val="29"/>
        </w:rPr>
        <w:t> – It rejects a promise with the error passed to it. It is the same as the following:</w:t>
      </w:r>
    </w:p>
    <w:p w:rsidR="00EB6766" w:rsidRDefault="00EB6766" w:rsidP="00EB6766">
      <w:pPr>
        <w:pStyle w:val="HTMLPreformatted"/>
        <w:spacing w:line="360" w:lineRule="atLeast"/>
        <w:textAlignment w:val="baseline"/>
        <w:rPr>
          <w:rFonts w:ascii="Consolas" w:hAnsi="Consolas"/>
        </w:rPr>
      </w:pPr>
      <w:proofErr w:type="gramStart"/>
      <w:r>
        <w:rPr>
          <w:rStyle w:val="token"/>
          <w:rFonts w:ascii="inherit" w:hAnsi="inherit"/>
          <w:color w:val="0077AA"/>
          <w:sz w:val="18"/>
          <w:szCs w:val="18"/>
          <w:bdr w:val="none" w:sz="0" w:space="0" w:color="auto" w:frame="1"/>
        </w:rPr>
        <w:t>let</w:t>
      </w:r>
      <w:proofErr w:type="gramEnd"/>
      <w:r>
        <w:rPr>
          <w:rStyle w:val="HTMLCode"/>
          <w:rFonts w:ascii="Consolas" w:hAnsi="Consolas"/>
          <w:color w:val="000000"/>
          <w:bdr w:val="none" w:sz="0" w:space="0" w:color="auto" w:frame="1"/>
        </w:rPr>
        <w:t xml:space="preserve"> promise </w:t>
      </w:r>
      <w:r>
        <w:rPr>
          <w:rStyle w:val="token"/>
          <w:rFonts w:ascii="inherit" w:hAnsi="inherit"/>
          <w:color w:val="9A6E3A"/>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18"/>
          <w:szCs w:val="18"/>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Promise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resolve</w:t>
      </w:r>
      <w:r>
        <w:rPr>
          <w:rStyle w:val="token"/>
          <w:rFonts w:ascii="inherit" w:hAnsi="inherit"/>
          <w:color w:val="999999"/>
          <w:sz w:val="18"/>
          <w:szCs w:val="18"/>
          <w:bdr w:val="none" w:sz="0" w:space="0" w:color="auto" w:frame="1"/>
        </w:rPr>
        <w:t>,</w:t>
      </w:r>
      <w:r>
        <w:rPr>
          <w:rStyle w:val="token"/>
          <w:rFonts w:ascii="inherit" w:hAnsi="inherit"/>
          <w:color w:val="000000"/>
          <w:sz w:val="18"/>
          <w:szCs w:val="18"/>
          <w:bdr w:val="none" w:sz="0" w:space="0" w:color="auto" w:frame="1"/>
        </w:rPr>
        <w:t xml:space="preserve"> reject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18"/>
          <w:szCs w:val="18"/>
          <w:bdr w:val="none" w:sz="0" w:space="0" w:color="auto" w:frame="1"/>
        </w:rPr>
        <w:t>=&gt;</w:t>
      </w:r>
      <w:r>
        <w:rPr>
          <w:rStyle w:val="HTMLCode"/>
          <w:rFonts w:ascii="Consolas" w:hAnsi="Consolas"/>
          <w:color w:val="000000"/>
          <w:bdr w:val="none" w:sz="0" w:space="0" w:color="auto" w:frame="1"/>
        </w:rPr>
        <w:t xml:space="preserve"> </w:t>
      </w:r>
      <w:r>
        <w:rPr>
          <w:rStyle w:val="token"/>
          <w:rFonts w:ascii="inherit" w:hAnsi="inherit"/>
          <w:color w:val="DD4A68"/>
          <w:sz w:val="18"/>
          <w:szCs w:val="18"/>
          <w:bdr w:val="none" w:sz="0" w:space="0" w:color="auto" w:frame="1"/>
        </w:rPr>
        <w:t>reject</w:t>
      </w:r>
      <w:r>
        <w:rPr>
          <w:rStyle w:val="token"/>
          <w:rFonts w:ascii="inherit" w:hAnsi="inherit"/>
          <w:color w:val="999999"/>
          <w:sz w:val="18"/>
          <w:szCs w:val="18"/>
          <w:bdr w:val="none" w:sz="0" w:space="0" w:color="auto" w:frame="1"/>
        </w:rPr>
        <w:t>(</w:t>
      </w:r>
      <w:r>
        <w:rPr>
          <w:rStyle w:val="HTMLCode"/>
          <w:rFonts w:ascii="Consolas" w:hAnsi="Consolas"/>
          <w:color w:val="000000"/>
          <w:bdr w:val="none" w:sz="0" w:space="0" w:color="auto" w:frame="1"/>
        </w:rPr>
        <w:t>error</w:t>
      </w:r>
      <w:r>
        <w:rPr>
          <w:rStyle w:val="token"/>
          <w:rFonts w:ascii="inherit" w:hAnsi="inherit"/>
          <w:color w:val="999999"/>
          <w:sz w:val="18"/>
          <w:szCs w:val="18"/>
          <w:bdr w:val="none" w:sz="0" w:space="0" w:color="auto" w:frame="1"/>
        </w:rPr>
        <w:t>));</w:t>
      </w:r>
    </w:p>
    <w:p w:rsidR="0075485A" w:rsidRPr="007C3A4C" w:rsidRDefault="0075485A" w:rsidP="007C3A4C">
      <w:pPr>
        <w:rPr>
          <w:lang w:val="en-IN"/>
        </w:rPr>
      </w:pPr>
    </w:p>
    <w:sectPr w:rsidR="0075485A" w:rsidRPr="007C3A4C" w:rsidSect="00E405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800000AF" w:usb1="4000604A" w:usb2="00000000" w:usb3="00000000" w:csb0="00000093"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2426B"/>
    <w:multiLevelType w:val="multilevel"/>
    <w:tmpl w:val="8A0E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60410"/>
    <w:multiLevelType w:val="multilevel"/>
    <w:tmpl w:val="FC3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BF3D1D"/>
    <w:multiLevelType w:val="multilevel"/>
    <w:tmpl w:val="7B76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1214AF"/>
    <w:multiLevelType w:val="multilevel"/>
    <w:tmpl w:val="60E8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6164F1"/>
    <w:multiLevelType w:val="multilevel"/>
    <w:tmpl w:val="8D4E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6F3D5B"/>
    <w:multiLevelType w:val="multilevel"/>
    <w:tmpl w:val="1EAC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C3A4C"/>
    <w:rsid w:val="00363569"/>
    <w:rsid w:val="0060088A"/>
    <w:rsid w:val="0075485A"/>
    <w:rsid w:val="007C3A4C"/>
    <w:rsid w:val="00B418FF"/>
    <w:rsid w:val="00CC1295"/>
    <w:rsid w:val="00E17E24"/>
    <w:rsid w:val="00E40541"/>
    <w:rsid w:val="00EB6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541"/>
  </w:style>
  <w:style w:type="paragraph" w:styleId="Heading1">
    <w:name w:val="heading 1"/>
    <w:basedOn w:val="Normal"/>
    <w:link w:val="Heading1Char"/>
    <w:uiPriority w:val="9"/>
    <w:qFormat/>
    <w:rsid w:val="007C3A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17E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E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C3A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3A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0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88A"/>
    <w:rPr>
      <w:rFonts w:ascii="Courier New" w:eastAsia="Times New Roman" w:hAnsi="Courier New" w:cs="Courier New"/>
      <w:sz w:val="20"/>
      <w:szCs w:val="20"/>
    </w:rPr>
  </w:style>
  <w:style w:type="character" w:customStyle="1" w:styleId="token">
    <w:name w:val="token"/>
    <w:basedOn w:val="DefaultParagraphFont"/>
    <w:rsid w:val="0060088A"/>
  </w:style>
  <w:style w:type="paragraph" w:customStyle="1" w:styleId="w3-xlarge">
    <w:name w:val="w3-xlarge"/>
    <w:basedOn w:val="Normal"/>
    <w:rsid w:val="00E17E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17E24"/>
    <w:rPr>
      <w:rFonts w:asciiTheme="majorHAnsi" w:eastAsiaTheme="majorEastAsia" w:hAnsiTheme="majorHAnsi" w:cstheme="majorBidi"/>
      <w:b/>
      <w:bCs/>
      <w:color w:val="4F81BD" w:themeColor="accent1"/>
      <w:sz w:val="26"/>
      <w:szCs w:val="26"/>
    </w:rPr>
  </w:style>
  <w:style w:type="character" w:customStyle="1" w:styleId="jskeywordcolor">
    <w:name w:val="jskeywordcolor"/>
    <w:basedOn w:val="DefaultParagraphFont"/>
    <w:rsid w:val="00E17E24"/>
  </w:style>
  <w:style w:type="character" w:customStyle="1" w:styleId="jsstringcolor">
    <w:name w:val="jsstringcolor"/>
    <w:basedOn w:val="DefaultParagraphFont"/>
    <w:rsid w:val="00E17E24"/>
  </w:style>
  <w:style w:type="character" w:customStyle="1" w:styleId="jsnumbercolor">
    <w:name w:val="jsnumbercolor"/>
    <w:basedOn w:val="DefaultParagraphFont"/>
    <w:rsid w:val="00E17E24"/>
  </w:style>
  <w:style w:type="character" w:customStyle="1" w:styleId="jspropertycolor">
    <w:name w:val="jspropertycolor"/>
    <w:basedOn w:val="DefaultParagraphFont"/>
    <w:rsid w:val="00E17E24"/>
  </w:style>
  <w:style w:type="character" w:customStyle="1" w:styleId="Heading3Char">
    <w:name w:val="Heading 3 Char"/>
    <w:basedOn w:val="DefaultParagraphFont"/>
    <w:link w:val="Heading3"/>
    <w:uiPriority w:val="9"/>
    <w:rsid w:val="00E17E24"/>
    <w:rPr>
      <w:rFonts w:asciiTheme="majorHAnsi" w:eastAsiaTheme="majorEastAsia" w:hAnsiTheme="majorHAnsi" w:cstheme="majorBidi"/>
      <w:b/>
      <w:bCs/>
      <w:color w:val="4F81BD" w:themeColor="accent1"/>
    </w:rPr>
  </w:style>
  <w:style w:type="character" w:customStyle="1" w:styleId="jscolor">
    <w:name w:val="jscolor"/>
    <w:basedOn w:val="DefaultParagraphFont"/>
    <w:rsid w:val="00E17E24"/>
  </w:style>
  <w:style w:type="character" w:customStyle="1" w:styleId="commentcolor">
    <w:name w:val="commentcolor"/>
    <w:basedOn w:val="DefaultParagraphFont"/>
    <w:rsid w:val="00363569"/>
  </w:style>
  <w:style w:type="character" w:styleId="Hyperlink">
    <w:name w:val="Hyperlink"/>
    <w:basedOn w:val="DefaultParagraphFont"/>
    <w:uiPriority w:val="99"/>
    <w:semiHidden/>
    <w:unhideWhenUsed/>
    <w:rsid w:val="00EB6766"/>
    <w:rPr>
      <w:color w:val="0000FF"/>
      <w:u w:val="single"/>
    </w:rPr>
  </w:style>
  <w:style w:type="character" w:styleId="FollowedHyperlink">
    <w:name w:val="FollowedHyperlink"/>
    <w:basedOn w:val="DefaultParagraphFont"/>
    <w:uiPriority w:val="99"/>
    <w:semiHidden/>
    <w:unhideWhenUsed/>
    <w:rsid w:val="00EB6766"/>
    <w:rPr>
      <w:color w:val="800080"/>
      <w:u w:val="single"/>
    </w:rPr>
  </w:style>
  <w:style w:type="character" w:styleId="Emphasis">
    <w:name w:val="Emphasis"/>
    <w:basedOn w:val="DefaultParagraphFont"/>
    <w:uiPriority w:val="20"/>
    <w:qFormat/>
    <w:rsid w:val="00EB6766"/>
    <w:rPr>
      <w:i/>
      <w:iCs/>
    </w:rPr>
  </w:style>
  <w:style w:type="paragraph" w:styleId="BalloonText">
    <w:name w:val="Balloon Text"/>
    <w:basedOn w:val="Normal"/>
    <w:link w:val="BalloonTextChar"/>
    <w:uiPriority w:val="99"/>
    <w:semiHidden/>
    <w:unhideWhenUsed/>
    <w:rsid w:val="00EB6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7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54637">
      <w:bodyDiv w:val="1"/>
      <w:marLeft w:val="0"/>
      <w:marRight w:val="0"/>
      <w:marTop w:val="0"/>
      <w:marBottom w:val="0"/>
      <w:divBdr>
        <w:top w:val="none" w:sz="0" w:space="0" w:color="auto"/>
        <w:left w:val="none" w:sz="0" w:space="0" w:color="auto"/>
        <w:bottom w:val="none" w:sz="0" w:space="0" w:color="auto"/>
        <w:right w:val="none" w:sz="0" w:space="0" w:color="auto"/>
      </w:divBdr>
    </w:div>
    <w:div w:id="64113773">
      <w:bodyDiv w:val="1"/>
      <w:marLeft w:val="0"/>
      <w:marRight w:val="0"/>
      <w:marTop w:val="0"/>
      <w:marBottom w:val="0"/>
      <w:divBdr>
        <w:top w:val="none" w:sz="0" w:space="0" w:color="auto"/>
        <w:left w:val="none" w:sz="0" w:space="0" w:color="auto"/>
        <w:bottom w:val="none" w:sz="0" w:space="0" w:color="auto"/>
        <w:right w:val="none" w:sz="0" w:space="0" w:color="auto"/>
      </w:divBdr>
      <w:divsChild>
        <w:div w:id="511574370">
          <w:marLeft w:val="0"/>
          <w:marRight w:val="0"/>
          <w:marTop w:val="0"/>
          <w:marBottom w:val="0"/>
          <w:divBdr>
            <w:top w:val="none" w:sz="0" w:space="0" w:color="auto"/>
            <w:left w:val="single" w:sz="18" w:space="8" w:color="04AA6D"/>
            <w:bottom w:val="none" w:sz="0" w:space="0" w:color="auto"/>
            <w:right w:val="none" w:sz="0" w:space="0" w:color="auto"/>
          </w:divBdr>
        </w:div>
      </w:divsChild>
    </w:div>
    <w:div w:id="147552438">
      <w:bodyDiv w:val="1"/>
      <w:marLeft w:val="0"/>
      <w:marRight w:val="0"/>
      <w:marTop w:val="0"/>
      <w:marBottom w:val="0"/>
      <w:divBdr>
        <w:top w:val="none" w:sz="0" w:space="0" w:color="auto"/>
        <w:left w:val="none" w:sz="0" w:space="0" w:color="auto"/>
        <w:bottom w:val="none" w:sz="0" w:space="0" w:color="auto"/>
        <w:right w:val="none" w:sz="0" w:space="0" w:color="auto"/>
      </w:divBdr>
      <w:divsChild>
        <w:div w:id="187498509">
          <w:marLeft w:val="0"/>
          <w:marRight w:val="0"/>
          <w:marTop w:val="0"/>
          <w:marBottom w:val="0"/>
          <w:divBdr>
            <w:top w:val="none" w:sz="0" w:space="0" w:color="auto"/>
            <w:left w:val="single" w:sz="18" w:space="8" w:color="04AA6D"/>
            <w:bottom w:val="none" w:sz="0" w:space="0" w:color="auto"/>
            <w:right w:val="none" w:sz="0" w:space="0" w:color="auto"/>
          </w:divBdr>
        </w:div>
      </w:divsChild>
    </w:div>
    <w:div w:id="154345526">
      <w:bodyDiv w:val="1"/>
      <w:marLeft w:val="0"/>
      <w:marRight w:val="0"/>
      <w:marTop w:val="0"/>
      <w:marBottom w:val="0"/>
      <w:divBdr>
        <w:top w:val="none" w:sz="0" w:space="0" w:color="auto"/>
        <w:left w:val="none" w:sz="0" w:space="0" w:color="auto"/>
        <w:bottom w:val="none" w:sz="0" w:space="0" w:color="auto"/>
        <w:right w:val="none" w:sz="0" w:space="0" w:color="auto"/>
      </w:divBdr>
    </w:div>
    <w:div w:id="163668841">
      <w:bodyDiv w:val="1"/>
      <w:marLeft w:val="0"/>
      <w:marRight w:val="0"/>
      <w:marTop w:val="0"/>
      <w:marBottom w:val="0"/>
      <w:divBdr>
        <w:top w:val="none" w:sz="0" w:space="0" w:color="auto"/>
        <w:left w:val="none" w:sz="0" w:space="0" w:color="auto"/>
        <w:bottom w:val="none" w:sz="0" w:space="0" w:color="auto"/>
        <w:right w:val="none" w:sz="0" w:space="0" w:color="auto"/>
      </w:divBdr>
      <w:divsChild>
        <w:div w:id="20206520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356002061">
      <w:bodyDiv w:val="1"/>
      <w:marLeft w:val="0"/>
      <w:marRight w:val="0"/>
      <w:marTop w:val="0"/>
      <w:marBottom w:val="0"/>
      <w:divBdr>
        <w:top w:val="none" w:sz="0" w:space="0" w:color="auto"/>
        <w:left w:val="none" w:sz="0" w:space="0" w:color="auto"/>
        <w:bottom w:val="none" w:sz="0" w:space="0" w:color="auto"/>
        <w:right w:val="none" w:sz="0" w:space="0" w:color="auto"/>
      </w:divBdr>
    </w:div>
    <w:div w:id="443618283">
      <w:bodyDiv w:val="1"/>
      <w:marLeft w:val="0"/>
      <w:marRight w:val="0"/>
      <w:marTop w:val="0"/>
      <w:marBottom w:val="0"/>
      <w:divBdr>
        <w:top w:val="none" w:sz="0" w:space="0" w:color="auto"/>
        <w:left w:val="none" w:sz="0" w:space="0" w:color="auto"/>
        <w:bottom w:val="none" w:sz="0" w:space="0" w:color="auto"/>
        <w:right w:val="none" w:sz="0" w:space="0" w:color="auto"/>
      </w:divBdr>
    </w:div>
    <w:div w:id="527259063">
      <w:bodyDiv w:val="1"/>
      <w:marLeft w:val="0"/>
      <w:marRight w:val="0"/>
      <w:marTop w:val="0"/>
      <w:marBottom w:val="0"/>
      <w:divBdr>
        <w:top w:val="none" w:sz="0" w:space="0" w:color="auto"/>
        <w:left w:val="none" w:sz="0" w:space="0" w:color="auto"/>
        <w:bottom w:val="none" w:sz="0" w:space="0" w:color="auto"/>
        <w:right w:val="none" w:sz="0" w:space="0" w:color="auto"/>
      </w:divBdr>
    </w:div>
    <w:div w:id="538321880">
      <w:bodyDiv w:val="1"/>
      <w:marLeft w:val="0"/>
      <w:marRight w:val="0"/>
      <w:marTop w:val="0"/>
      <w:marBottom w:val="0"/>
      <w:divBdr>
        <w:top w:val="none" w:sz="0" w:space="0" w:color="auto"/>
        <w:left w:val="none" w:sz="0" w:space="0" w:color="auto"/>
        <w:bottom w:val="none" w:sz="0" w:space="0" w:color="auto"/>
        <w:right w:val="none" w:sz="0" w:space="0" w:color="auto"/>
      </w:divBdr>
    </w:div>
    <w:div w:id="827137560">
      <w:bodyDiv w:val="1"/>
      <w:marLeft w:val="0"/>
      <w:marRight w:val="0"/>
      <w:marTop w:val="0"/>
      <w:marBottom w:val="0"/>
      <w:divBdr>
        <w:top w:val="none" w:sz="0" w:space="0" w:color="auto"/>
        <w:left w:val="none" w:sz="0" w:space="0" w:color="auto"/>
        <w:bottom w:val="none" w:sz="0" w:space="0" w:color="auto"/>
        <w:right w:val="none" w:sz="0" w:space="0" w:color="auto"/>
      </w:divBdr>
      <w:divsChild>
        <w:div w:id="1411805376">
          <w:marLeft w:val="-415"/>
          <w:marRight w:val="-415"/>
          <w:marTop w:val="311"/>
          <w:marBottom w:val="311"/>
          <w:divBdr>
            <w:top w:val="none" w:sz="0" w:space="0" w:color="auto"/>
            <w:left w:val="none" w:sz="0" w:space="0" w:color="auto"/>
            <w:bottom w:val="none" w:sz="0" w:space="0" w:color="auto"/>
            <w:right w:val="none" w:sz="0" w:space="0" w:color="auto"/>
          </w:divBdr>
        </w:div>
      </w:divsChild>
    </w:div>
    <w:div w:id="1077627732">
      <w:bodyDiv w:val="1"/>
      <w:marLeft w:val="0"/>
      <w:marRight w:val="0"/>
      <w:marTop w:val="0"/>
      <w:marBottom w:val="0"/>
      <w:divBdr>
        <w:top w:val="none" w:sz="0" w:space="0" w:color="auto"/>
        <w:left w:val="none" w:sz="0" w:space="0" w:color="auto"/>
        <w:bottom w:val="none" w:sz="0" w:space="0" w:color="auto"/>
        <w:right w:val="none" w:sz="0" w:space="0" w:color="auto"/>
      </w:divBdr>
      <w:divsChild>
        <w:div w:id="703746415">
          <w:marLeft w:val="0"/>
          <w:marRight w:val="0"/>
          <w:marTop w:val="0"/>
          <w:marBottom w:val="0"/>
          <w:divBdr>
            <w:top w:val="none" w:sz="0" w:space="0" w:color="auto"/>
            <w:left w:val="single" w:sz="18" w:space="8" w:color="04AA6D"/>
            <w:bottom w:val="none" w:sz="0" w:space="0" w:color="auto"/>
            <w:right w:val="none" w:sz="0" w:space="0" w:color="auto"/>
          </w:divBdr>
        </w:div>
      </w:divsChild>
    </w:div>
    <w:div w:id="1201699990">
      <w:bodyDiv w:val="1"/>
      <w:marLeft w:val="0"/>
      <w:marRight w:val="0"/>
      <w:marTop w:val="0"/>
      <w:marBottom w:val="0"/>
      <w:divBdr>
        <w:top w:val="none" w:sz="0" w:space="0" w:color="auto"/>
        <w:left w:val="none" w:sz="0" w:space="0" w:color="auto"/>
        <w:bottom w:val="none" w:sz="0" w:space="0" w:color="auto"/>
        <w:right w:val="none" w:sz="0" w:space="0" w:color="auto"/>
      </w:divBdr>
    </w:div>
    <w:div w:id="1214544277">
      <w:bodyDiv w:val="1"/>
      <w:marLeft w:val="0"/>
      <w:marRight w:val="0"/>
      <w:marTop w:val="0"/>
      <w:marBottom w:val="0"/>
      <w:divBdr>
        <w:top w:val="none" w:sz="0" w:space="0" w:color="auto"/>
        <w:left w:val="none" w:sz="0" w:space="0" w:color="auto"/>
        <w:bottom w:val="none" w:sz="0" w:space="0" w:color="auto"/>
        <w:right w:val="none" w:sz="0" w:space="0" w:color="auto"/>
      </w:divBdr>
    </w:div>
    <w:div w:id="1244803089">
      <w:bodyDiv w:val="1"/>
      <w:marLeft w:val="0"/>
      <w:marRight w:val="0"/>
      <w:marTop w:val="0"/>
      <w:marBottom w:val="0"/>
      <w:divBdr>
        <w:top w:val="none" w:sz="0" w:space="0" w:color="auto"/>
        <w:left w:val="none" w:sz="0" w:space="0" w:color="auto"/>
        <w:bottom w:val="none" w:sz="0" w:space="0" w:color="auto"/>
        <w:right w:val="none" w:sz="0" w:space="0" w:color="auto"/>
      </w:divBdr>
    </w:div>
    <w:div w:id="1507551103">
      <w:bodyDiv w:val="1"/>
      <w:marLeft w:val="0"/>
      <w:marRight w:val="0"/>
      <w:marTop w:val="0"/>
      <w:marBottom w:val="0"/>
      <w:divBdr>
        <w:top w:val="none" w:sz="0" w:space="0" w:color="auto"/>
        <w:left w:val="none" w:sz="0" w:space="0" w:color="auto"/>
        <w:bottom w:val="none" w:sz="0" w:space="0" w:color="auto"/>
        <w:right w:val="none" w:sz="0" w:space="0" w:color="auto"/>
      </w:divBdr>
    </w:div>
    <w:div w:id="1697777269">
      <w:bodyDiv w:val="1"/>
      <w:marLeft w:val="0"/>
      <w:marRight w:val="0"/>
      <w:marTop w:val="0"/>
      <w:marBottom w:val="0"/>
      <w:divBdr>
        <w:top w:val="none" w:sz="0" w:space="0" w:color="auto"/>
        <w:left w:val="none" w:sz="0" w:space="0" w:color="auto"/>
        <w:bottom w:val="none" w:sz="0" w:space="0" w:color="auto"/>
        <w:right w:val="none" w:sz="0" w:space="0" w:color="auto"/>
      </w:divBdr>
    </w:div>
    <w:div w:id="214002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24</Pages>
  <Words>2873</Words>
  <Characters>16382</Characters>
  <Application>Microsoft Office Word</Application>
  <DocSecurity>0</DocSecurity>
  <Lines>136</Lines>
  <Paragraphs>38</Paragraphs>
  <ScaleCrop>false</ScaleCrop>
  <Company/>
  <LinksUpToDate>false</LinksUpToDate>
  <CharactersWithSpaces>19217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2022-12-27T05:05:00Z</dcterms:created>
  <dcterms:modified xsi:type="dcterms:W3CDTF">2022-12-27T05:25:00Z</dcterms:modified>
</cp:coreProperties>
</file>